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7D344" w14:textId="77777777" w:rsidR="00D85793" w:rsidRPr="00273034" w:rsidRDefault="00A21712" w:rsidP="00273034">
      <w:pPr>
        <w:pStyle w:val="Nzev"/>
        <w:spacing w:before="0" w:after="0"/>
        <w:rPr>
          <w:sz w:val="24"/>
          <w:szCs w:val="24"/>
        </w:rPr>
      </w:pPr>
      <w:r w:rsidRPr="00273034">
        <w:rPr>
          <w:sz w:val="24"/>
          <w:szCs w:val="24"/>
        </w:rPr>
        <w:t>Questions and reflections to Mike</w:t>
      </w:r>
      <w:r w:rsidR="003C557A">
        <w:rPr>
          <w:sz w:val="24"/>
          <w:szCs w:val="24"/>
        </w:rPr>
        <w:t>’s emails and papers</w:t>
      </w:r>
    </w:p>
    <w:p w14:paraId="1D509BE4" w14:textId="77777777" w:rsidR="00D85793" w:rsidRPr="00273034" w:rsidRDefault="00A21712" w:rsidP="00273034">
      <w:pPr>
        <w:pStyle w:val="Author"/>
        <w:spacing w:after="0"/>
      </w:pPr>
      <w:r w:rsidRPr="00273034">
        <w:t>Francesco (František Kalvas)</w:t>
      </w:r>
    </w:p>
    <w:p w14:paraId="3879388B" w14:textId="198A6CA9" w:rsidR="00D85793" w:rsidRPr="00273034" w:rsidRDefault="00A21712" w:rsidP="00273034">
      <w:pPr>
        <w:pStyle w:val="Datum"/>
        <w:spacing w:after="0"/>
      </w:pPr>
      <w:r w:rsidRPr="00273034">
        <w:t>2021-</w:t>
      </w:r>
      <w:r w:rsidR="00932857" w:rsidRPr="00273034">
        <w:t>0</w:t>
      </w:r>
      <w:r w:rsidR="00932857">
        <w:t>2</w:t>
      </w:r>
      <w:r w:rsidRPr="00273034">
        <w:t>-</w:t>
      </w:r>
      <w:r w:rsidR="00932857">
        <w:t>0</w:t>
      </w:r>
      <w:r w:rsidR="00932857" w:rsidRPr="00273034">
        <w:t>1</w:t>
      </w:r>
    </w:p>
    <w:p w14:paraId="1D7B079D" w14:textId="77777777" w:rsidR="00D85793" w:rsidRDefault="00A21712">
      <w:pPr>
        <w:pStyle w:val="FirstParagraph"/>
      </w:pPr>
      <w:r>
        <w:t>Dear Mike,</w:t>
      </w:r>
    </w:p>
    <w:p w14:paraId="13DFC0B8" w14:textId="77777777" w:rsidR="00D85793" w:rsidRDefault="00D85793">
      <w:pPr>
        <w:pStyle w:val="Zkladntext"/>
      </w:pPr>
    </w:p>
    <w:p w14:paraId="09F10C8B" w14:textId="77777777" w:rsidR="00D85793" w:rsidRDefault="00A21712">
      <w:pPr>
        <w:pStyle w:val="Zkladntext"/>
      </w:pPr>
      <w:r>
        <w:t>I studied your papers (Slater 2015, 2007; Slater et al. 2020) with high interest and I am sure ABM is right approach here. Thank you again for your openness to give a try to joint effort in modeling your theory via ABM. Your theory is so fruitful, that few research groups full of modelers would have a lot of work for several years. Today I am sending you some reflections and I have also some questions (because of future ABM). So let’s start!</w:t>
      </w:r>
    </w:p>
    <w:p w14:paraId="7F7ADEB9" w14:textId="41057729" w:rsidR="00D85793" w:rsidRDefault="00A21712">
      <w:pPr>
        <w:pStyle w:val="Zkladntext"/>
      </w:pPr>
      <w:r>
        <w:t>Firstly, we might tak</w:t>
      </w:r>
      <w:r w:rsidR="00932857">
        <w:t>e</w:t>
      </w:r>
      <w:r>
        <w:t xml:space="preserve"> Propositions 8 (P8) and 9 (P9) as research questions(!) and prove their consistency via ABM. P8 states that the openness of communication system of social identity group (OoCSoSG) is important context variable which influences individuals and their behavior (/action ?). OoCSoSG influences identification with the group – the more closed comm. system, the more likely strong identification (would it be possible to state: “the more closed system, the stronger identification”?) – and also influences hostility towards out-group. I think the ABM might help here – prove that OoCSoSG really influences identification and hostility and also show the dynamics of the change: how group’s comm. system closes step-by-step. I feel also some potential for emergence, i.e. that the openness/closeness of comm. system probably emerge from the group or individual dynamics. </w:t>
      </w:r>
      <w:commentRangeStart w:id="0"/>
      <w:commentRangeStart w:id="1"/>
      <w:r>
        <w:t xml:space="preserve">The same holds for P9 – we might show that national system modifies or controls the effect of the OoCSoSG. For me it is not apparent, I believe you, but wonder, how is it possible. How could open national system annihilate very toughly closed system of some group. </w:t>
      </w:r>
      <w:commentRangeEnd w:id="0"/>
      <w:r w:rsidR="002366CF">
        <w:rPr>
          <w:rStyle w:val="Odkaznakoment"/>
        </w:rPr>
        <w:commentReference w:id="0"/>
      </w:r>
      <w:commentRangeEnd w:id="1"/>
      <w:r w:rsidR="00932857">
        <w:rPr>
          <w:rStyle w:val="Odkaznakoment"/>
        </w:rPr>
        <w:commentReference w:id="1"/>
      </w:r>
      <w:r>
        <w:t>So, I see proving P8 and P9 as a natural step on our journey towards modeling rise of AfD in Germany – for AfD we really need good model of inter-group hostility. And it has its own value, so I see modeling P8 and P9 as natural milestones. But not the first one :)</w:t>
      </w:r>
    </w:p>
    <w:p w14:paraId="27BF622F" w14:textId="77777777" w:rsidR="00D85793" w:rsidRDefault="00A21712">
      <w:pPr>
        <w:pStyle w:val="Zkladntext"/>
      </w:pPr>
      <w:r>
        <w:t xml:space="preserve">I think that right place for our tandem is at the heart of the model, deeper than Song and Boomgaarden (2017) dig – </w:t>
      </w:r>
      <w:commentRangeStart w:id="2"/>
      <w:commentRangeStart w:id="3"/>
      <w:r>
        <w:t>it is in modeling the Fig. 2 (Slater 2015: 389</w:t>
      </w:r>
      <w:commentRangeEnd w:id="2"/>
      <w:r w:rsidR="002366CF">
        <w:rPr>
          <w:rStyle w:val="Odkaznakoment"/>
        </w:rPr>
        <w:commentReference w:id="2"/>
      </w:r>
      <w:commentRangeEnd w:id="3"/>
      <w:r w:rsidR="00FC429F">
        <w:rPr>
          <w:rStyle w:val="Odkaznakoment"/>
        </w:rPr>
        <w:commentReference w:id="3"/>
      </w:r>
      <w:r>
        <w:t xml:space="preserve">). It is because of your expertise as RMS’s author and also behavioral scientist. Start of work here </w:t>
      </w:r>
      <w:r>
        <w:rPr>
          <w:i/>
        </w:rPr>
        <w:t>seems</w:t>
      </w:r>
      <w:r>
        <w:t xml:space="preserve"> shamefully trivial: Identity Relevant Attitudes (IRAs) stimulates Identity-Consistent Content Choice (IC3) which in turn increases two variables – Accessibility of Social Identity (AoSI) and Accessibility of Identity-Relevant Attitudes (AoIRAs) – these variables influence each other and also IRAs. So, it is system of 5 equations, each variable influenced by 1–3 other. Adventure starts with coefficients for these equations! And here I need your first helping </w:t>
      </w:r>
      <w:commentRangeStart w:id="4"/>
      <w:commentRangeStart w:id="5"/>
      <w:r>
        <w:t>hand.</w:t>
      </w:r>
    </w:p>
    <w:p w14:paraId="74266C07" w14:textId="2C9FF5F5" w:rsidR="00D85793" w:rsidRDefault="00A21712">
      <w:pPr>
        <w:pStyle w:val="Zkladntext"/>
      </w:pPr>
      <w:r>
        <w:t xml:space="preserve">Do you have an idea or estimation about these relationships? How do IRAs turn into IC3? Is it qualitative relationship (being neutral I read both sides, but slightly turning to one side leads me to consume – let’s say – 70 % of information from this side with respective spin) or more fine-grained (ideally, we are able to formulate exact equation of relationship between level of attitude – orientation and intensity – and the proportion of IC3 in all news consumed)? Are there some studies from which we might estimate these coefficients? </w:t>
      </w:r>
      <w:commentRangeEnd w:id="4"/>
      <w:r w:rsidR="00D92BDB">
        <w:rPr>
          <w:rStyle w:val="Odkaznakoment"/>
        </w:rPr>
        <w:commentReference w:id="4"/>
      </w:r>
      <w:commentRangeEnd w:id="5"/>
      <w:r w:rsidR="00D1441E">
        <w:rPr>
          <w:rStyle w:val="Odkaznakoment"/>
        </w:rPr>
        <w:commentReference w:id="5"/>
      </w:r>
      <w:r>
        <w:t xml:space="preserve">(I am sorry, it must sound so lazy, but seeking relevant literature usually takes me days, so your </w:t>
      </w:r>
      <w:r>
        <w:lastRenderedPageBreak/>
        <w:t xml:space="preserve">good advises could save a lot of working time here…) And same set of questions I have regarding every relationship in Fig. 2. </w:t>
      </w:r>
      <w:commentRangeStart w:id="6"/>
      <w:commentRangeStart w:id="7"/>
      <w:r>
        <w:t>A bit harder questi</w:t>
      </w:r>
      <w:ins w:id="8" w:author="FranCesko" w:date="2021-02-01T17:04:00Z">
        <w:r w:rsidR="00493FA6">
          <w:t>o</w:t>
        </w:r>
      </w:ins>
      <w:r>
        <w:t xml:space="preserve">n is, how do accessibilities (AoSI and AoIRAs) change IRAs – I intuitively feel it that accessibilities are very important, because they unlock the possibility of attitude change, but on the other hand, when one hand unlocks the box with jewell, there must be another hand stealing it from box (or another action of unlocking hand). </w:t>
      </w:r>
      <w:commentRangeEnd w:id="6"/>
      <w:r w:rsidR="0097797F">
        <w:rPr>
          <w:rStyle w:val="Odkaznakoment"/>
        </w:rPr>
        <w:commentReference w:id="6"/>
      </w:r>
      <w:commentRangeEnd w:id="7"/>
      <w:r w:rsidR="00493FA6">
        <w:rPr>
          <w:rStyle w:val="Odkaznakoment"/>
        </w:rPr>
        <w:commentReference w:id="7"/>
      </w:r>
      <w:r>
        <w:t>I just feel that we are missing some additional vari</w:t>
      </w:r>
      <w:ins w:id="9" w:author="FranCesko" w:date="2021-02-01T17:05:00Z">
        <w:r w:rsidR="00493FA6">
          <w:t>a</w:t>
        </w:r>
      </w:ins>
      <w:r>
        <w:t xml:space="preserve">ble – I don’t know… interpreted content or information? I just feel that after unlocking IRAs via AoSI and AoIRAs – or let’s use another metaphor – after taking off the armor of low accessibility the </w:t>
      </w:r>
      <w:commentRangeStart w:id="10"/>
      <w:commentRangeStart w:id="11"/>
      <w:r>
        <w:t xml:space="preserve">IRAs are naked (highly accessible and so susceptible for change), but ‘something’ must use this opportunity and attack and change the IRAs. I am probably wrong, but I can’t imagine how accessibility itself could do change the IRAs. But you know, my furthest journey was agenda-setting with some light flavor of priming </w:t>
      </w:r>
      <w:commentRangeEnd w:id="10"/>
      <w:r w:rsidR="00B01AE4">
        <w:rPr>
          <w:rStyle w:val="Odkaznakoment"/>
        </w:rPr>
        <w:commentReference w:id="10"/>
      </w:r>
      <w:commentRangeEnd w:id="11"/>
      <w:r w:rsidR="005B19DD">
        <w:rPr>
          <w:rStyle w:val="Odkaznakoment"/>
        </w:rPr>
        <w:commentReference w:id="11"/>
      </w:r>
      <w:r>
        <w:t>and framing, so I am not good now in handling accessibility right and right now…</w:t>
      </w:r>
    </w:p>
    <w:p w14:paraId="010B4946" w14:textId="77777777" w:rsidR="00D85793" w:rsidRDefault="00A21712">
      <w:pPr>
        <w:pStyle w:val="Zkladntext"/>
      </w:pPr>
      <w:commentRangeStart w:id="12"/>
      <w:commentRangeStart w:id="13"/>
      <w:r>
        <w:t>From the papers studied I got impression – and I would like to check it whether I am right – that social identity is in the end set of attitudes, above coined as IRAs. Could I tell this? Do I make safe shortcoming? It seems so :) at lest to me. I assess this as really interesting and so fascinating – I have some values and attitudes, let’s say combined in network, and they are one of my identities. It is not random set, this set is formed towards my life experience or social role (which produces experince…). AND(!) we have several identities since we have several roles and a lot of experience! AND(!) the question is: are the values and attitudes exclusive for respective identity OR(!) several identities share some values and attitudes? I am big fan of sharing here! It opens road for constant change – an identity is accessible, it is changing right now, which means its respective IRAs change, BUT(!) change of these IRAs might cause inconsistency in different identity which was consistent, but now is not, since important IRAs have changed, so they are not consistent with IRAs not covered by presently changed identity. I would bet it will lead to increased accessibility of newly inconsistent identity (sooner or later…), so the spiral of identity changes might start rotate</w:t>
      </w:r>
      <w:commentRangeEnd w:id="12"/>
      <w:r w:rsidR="00B01AE4">
        <w:rPr>
          <w:rStyle w:val="Odkaznakoment"/>
        </w:rPr>
        <w:commentReference w:id="12"/>
      </w:r>
      <w:commentRangeEnd w:id="13"/>
      <w:r w:rsidR="003F586F">
        <w:rPr>
          <w:rStyle w:val="Odkaznakoment"/>
        </w:rPr>
        <w:commentReference w:id="13"/>
      </w:r>
      <w:r>
        <w:t>…</w:t>
      </w:r>
    </w:p>
    <w:p w14:paraId="2906B84E" w14:textId="77777777" w:rsidR="00D85793" w:rsidRDefault="00A21712">
      <w:pPr>
        <w:pStyle w:val="Zkladntext"/>
      </w:pPr>
      <w:r>
        <w:t>I have to stop now. I hope I haven’t incesed you, yet. I also hope you feel my questions might be a bit ignorant sometimes, but I always mean them sincerely.</w:t>
      </w:r>
    </w:p>
    <w:p w14:paraId="01D952D2" w14:textId="77777777" w:rsidR="00D85793" w:rsidRDefault="00A21712">
      <w:pPr>
        <w:pStyle w:val="Zkladntext"/>
      </w:pPr>
      <w:r>
        <w:t xml:space="preserve">So, I propose (1) </w:t>
      </w:r>
      <w:commentRangeStart w:id="14"/>
      <w:commentRangeStart w:id="15"/>
      <w:r>
        <w:t xml:space="preserve">to clear the heart of RSM as much as we can (Song and Boomgaarden avoided to do this – in their model there is just ‘very simple’ attitude change based on external factors, which is fine and usual praxis: we do not draw maps in ratio 1:1, we focus on some part of precess’s dynamics and we simplify as much as possible the rest), then (2) solve the problem of multile identities and the IRAs exclusiveness and then </w:t>
      </w:r>
      <w:commentRangeEnd w:id="14"/>
      <w:r w:rsidR="007135C0">
        <w:rPr>
          <w:rStyle w:val="Odkaznakoment"/>
        </w:rPr>
        <w:commentReference w:id="14"/>
      </w:r>
      <w:commentRangeEnd w:id="15"/>
      <w:r w:rsidR="001D49C1">
        <w:rPr>
          <w:rStyle w:val="Odkaznakoment"/>
        </w:rPr>
        <w:commentReference w:id="15"/>
      </w:r>
      <w:r>
        <w:t xml:space="preserve">(3) </w:t>
      </w:r>
      <w:commentRangeStart w:id="16"/>
      <w:commentRangeStart w:id="17"/>
      <w:r>
        <w:t xml:space="preserve">prove by ABM consistency </w:t>
      </w:r>
      <w:commentRangeEnd w:id="16"/>
      <w:r w:rsidR="007135C0">
        <w:rPr>
          <w:rStyle w:val="Odkaznakoment"/>
        </w:rPr>
        <w:commentReference w:id="16"/>
      </w:r>
      <w:commentRangeEnd w:id="17"/>
      <w:r w:rsidR="00133830">
        <w:rPr>
          <w:rStyle w:val="Odkaznakoment"/>
        </w:rPr>
        <w:commentReference w:id="17"/>
      </w:r>
      <w:r>
        <w:t>of Propositions P8 and P9.</w:t>
      </w:r>
    </w:p>
    <w:p w14:paraId="094AF009" w14:textId="77777777" w:rsidR="00D85793" w:rsidRDefault="00A21712">
      <w:pPr>
        <w:pStyle w:val="Zkladntext"/>
      </w:pPr>
      <w:r>
        <w:t>I will patiently wait for your response!</w:t>
      </w:r>
    </w:p>
    <w:p w14:paraId="1AE74BC6" w14:textId="77777777" w:rsidR="00D85793" w:rsidRDefault="00D85793">
      <w:pPr>
        <w:pStyle w:val="Zkladntext"/>
      </w:pPr>
    </w:p>
    <w:p w14:paraId="3652AA20" w14:textId="77777777" w:rsidR="00D85793" w:rsidRDefault="00A21712">
      <w:pPr>
        <w:pStyle w:val="Zkladntext"/>
      </w:pPr>
      <w:r>
        <w:t>With deference,</w:t>
      </w:r>
      <w:r>
        <w:br/>
        <w:t>Francesco</w:t>
      </w:r>
    </w:p>
    <w:sectPr w:rsidR="00D85793">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Slater" w:date="2021-01-22T12:54:00Z" w:initials="SM">
    <w:p w14:paraId="2E402CF5" w14:textId="3428090C" w:rsidR="007E0115" w:rsidRDefault="002366CF">
      <w:pPr>
        <w:pStyle w:val="Textkomente"/>
      </w:pPr>
      <w:r>
        <w:rPr>
          <w:rStyle w:val="Odkaznakoment"/>
        </w:rPr>
        <w:annotationRef/>
      </w:r>
      <w:r>
        <w:t>I think P9 is the hardest to work with …basically would have to contrast groups of countries</w:t>
      </w:r>
      <w:r w:rsidR="007E0115">
        <w:t xml:space="preserve">…and may have issues, such as the very different dynamics possible in closed vs open societies.  Indeed, in very closed societies eg China, probably only subgroups approved by the powers that be would have a chance to develop these dynamics. </w:t>
      </w:r>
      <w:r w:rsidR="008772AA">
        <w:t xml:space="preserve"> The prediction would only hold where the nation and the subgroup had congruent ideologies eg some Mideast environments which was what I was thinking of when I wrote this. </w:t>
      </w:r>
      <w:r w:rsidR="007E0115">
        <w:t xml:space="preserve"> I think that is one if I wrote again on this I’d substantially rework and revise.</w:t>
      </w:r>
    </w:p>
    <w:p w14:paraId="7E81D1E5" w14:textId="40FABB4C" w:rsidR="002366CF" w:rsidRDefault="007E0115">
      <w:pPr>
        <w:pStyle w:val="Textkomente"/>
      </w:pPr>
      <w:r>
        <w:t>Conversely,</w:t>
      </w:r>
      <w:r w:rsidR="002366CF">
        <w:t xml:space="preserve">  I suspect that the openness/closedness of social identity group and extent of perceived social threat are, per Figure 1 in the 2015 paper, the more important contingencies to understand and model.</w:t>
      </w:r>
    </w:p>
  </w:comment>
  <w:comment w:id="1" w:author="FranCesko" w:date="2021-02-01T15:35:00Z" w:initials="F">
    <w:p w14:paraId="6FEE5AF3" w14:textId="117461A3" w:rsidR="00932857" w:rsidRDefault="00932857">
      <w:pPr>
        <w:pStyle w:val="Textkomente"/>
      </w:pPr>
      <w:r>
        <w:rPr>
          <w:rStyle w:val="Odkaznakoment"/>
        </w:rPr>
        <w:annotationRef/>
      </w:r>
      <w:r>
        <w:t xml:space="preserve">OK, it is not needed to model P9. I am sorry for starting my letter with this – it is confusing. I meant it that when we would have a good ABM (hopefully verified </w:t>
      </w:r>
      <w:r w:rsidR="00040564">
        <w:t>against</w:t>
      </w:r>
      <w:r>
        <w:t xml:space="preserve"> some data) in hand then it is easy to test P9 by the simulations – it is even easier than classical empirical research: as you mentioned, there is low variability of regimes</w:t>
      </w:r>
      <w:r w:rsidR="00040564">
        <w:t>, we have only low hundreds (1.6?) of national states, and it is almost impossible to get good data from the interesting countries.</w:t>
      </w:r>
    </w:p>
    <w:p w14:paraId="38D2523A" w14:textId="77777777" w:rsidR="00040564" w:rsidRDefault="00040564">
      <w:pPr>
        <w:pStyle w:val="Textkomente"/>
      </w:pPr>
    </w:p>
    <w:p w14:paraId="77A954C2" w14:textId="746E804E" w:rsidR="00040564" w:rsidRDefault="00040564">
      <w:pPr>
        <w:pStyle w:val="Textkomente"/>
      </w:pPr>
      <w:r>
        <w:t>But if we will succeed in constructing and validating good ABM, then we could easily run simulations and play with just numerical variables symbolizing the traits of national system, we might change it very smoothly, run a lot of simulations per each combination of parameters etc. So we might embed the ABM in much richer context than will ever exist on Earth. And by this test the P9, our intuitions and the limits, transition points and bifurcations of already developed ABM.</w:t>
      </w:r>
    </w:p>
    <w:p w14:paraId="4E3D2200" w14:textId="77777777" w:rsidR="00040564" w:rsidRDefault="00040564">
      <w:pPr>
        <w:pStyle w:val="Textkomente"/>
      </w:pPr>
    </w:p>
    <w:p w14:paraId="1A4E48F9" w14:textId="1A64378C" w:rsidR="00040564" w:rsidRDefault="00040564">
      <w:pPr>
        <w:pStyle w:val="Textkomente"/>
      </w:pPr>
      <w:r>
        <w:t>So yes, taking testing P9 as RQ was tooearly and I agree – it is not good point to start with. It might be good future milestone, but not good starting point.</w:t>
      </w:r>
    </w:p>
    <w:p w14:paraId="11B3B7E0" w14:textId="77777777" w:rsidR="00040564" w:rsidRDefault="00040564">
      <w:pPr>
        <w:pStyle w:val="Textkomente"/>
      </w:pPr>
    </w:p>
    <w:p w14:paraId="36A1C0D3" w14:textId="4C573BF4" w:rsidR="00040564" w:rsidRDefault="00040564">
      <w:pPr>
        <w:pStyle w:val="Textkomente"/>
      </w:pPr>
      <w:r>
        <w:t>And I also agree that P8 and traits of identity group is more important and closer to starting point. Even P8 is probably not good starting point, it is milestone as well, but closer to starting point.</w:t>
      </w:r>
    </w:p>
  </w:comment>
  <w:comment w:id="2" w:author="Michael Slater" w:date="2021-01-22T12:57:00Z" w:initials="SM">
    <w:p w14:paraId="2FE0A0BB" w14:textId="7FD929F2" w:rsidR="007E0115" w:rsidRDefault="002366CF">
      <w:pPr>
        <w:pStyle w:val="Textkomente"/>
      </w:pPr>
      <w:r>
        <w:rPr>
          <w:rStyle w:val="Odkaznakoment"/>
        </w:rPr>
        <w:annotationRef/>
      </w:r>
      <w:r>
        <w:t xml:space="preserve">I’m not sure why Fig 2 is the right place to start. For one thing, those relationships are </w:t>
      </w:r>
      <w:r w:rsidR="00D92BDB">
        <w:t xml:space="preserve">quite </w:t>
      </w:r>
      <w:r>
        <w:t xml:space="preserve">testable </w:t>
      </w:r>
      <w:r w:rsidR="008772AA">
        <w:t>experimentally/</w:t>
      </w:r>
      <w:r>
        <w:t>empirically (eg Knobloch-Westerwick</w:t>
      </w:r>
      <w:r w:rsidR="00D92BDB">
        <w:t xml:space="preserve"> &amp; Meng, 2011</w:t>
      </w:r>
      <w:r>
        <w:t>)</w:t>
      </w:r>
      <w:r w:rsidR="00D92BDB">
        <w:t xml:space="preserve"> since they are short term effects</w:t>
      </w:r>
      <w:r w:rsidR="007347A9">
        <w:t>, that may have cumulative impact if they happen over and over</w:t>
      </w:r>
      <w:r>
        <w:t xml:space="preserve">. </w:t>
      </w:r>
    </w:p>
    <w:p w14:paraId="5B13C88E" w14:textId="5782E5FF" w:rsidR="002366CF" w:rsidRDefault="002366CF">
      <w:pPr>
        <w:pStyle w:val="Textkomente"/>
      </w:pPr>
      <w:r>
        <w:t xml:space="preserve">Seems to me Fig 1 relationships and notably how OCSSG and identity threat interplay are more ideal for ABM (they would be very difficult to study empirically, given how long these processes take to unspool to evolve social identities)  and perhaps better for understanding growth of groups such as AfD.  </w:t>
      </w:r>
    </w:p>
    <w:p w14:paraId="23F4D475" w14:textId="639AA3E6" w:rsidR="002366CF" w:rsidRDefault="002366CF">
      <w:pPr>
        <w:pStyle w:val="Textkomente"/>
      </w:pPr>
      <w:r>
        <w:t xml:space="preserve">In particular, proposed dynamics such as closed communication norms increasing perceived threat would be very hard to </w:t>
      </w:r>
      <w:r w:rsidR="00364F14">
        <w:t>test</w:t>
      </w:r>
      <w:r>
        <w:t xml:space="preserve"> empirically </w:t>
      </w:r>
      <w:r w:rsidR="00364F14">
        <w:t xml:space="preserve">in longitudinal data </w:t>
      </w:r>
      <w:r>
        <w:t xml:space="preserve">(moderators influencing each other) but perhaps can be modeled in ABM. </w:t>
      </w:r>
      <w:r w:rsidR="008772AA">
        <w:t>That would be a stronger demonstration of ABM utility, modeling something that is probably too difficult to do in a typical longitudinal data set.</w:t>
      </w:r>
      <w:r>
        <w:t xml:space="preserve"> I also suspect the real-world evidence for this is strong, as one looks at groups such as QAnon and Proud Boys in the US.</w:t>
      </w:r>
    </w:p>
    <w:p w14:paraId="240AD67D" w14:textId="1584D53A" w:rsidR="002366CF" w:rsidRDefault="002366CF">
      <w:pPr>
        <w:pStyle w:val="Textkomente"/>
      </w:pPr>
    </w:p>
  </w:comment>
  <w:comment w:id="3" w:author="FranCesko" w:date="2021-02-01T15:54:00Z" w:initials="F">
    <w:p w14:paraId="7FABFBC3" w14:textId="49B03E25" w:rsidR="00FC429F" w:rsidRDefault="00FC429F">
      <w:pPr>
        <w:pStyle w:val="Textkomente"/>
      </w:pPr>
      <w:r>
        <w:rPr>
          <w:rStyle w:val="Odkaznakoment"/>
        </w:rPr>
        <w:annotationRef/>
      </w:r>
      <w:r>
        <w:t>Hmm… this force me to deeply reflect myself… Why this seems “right place” for me? Probably just technical intuition leads me there, but I would like to bet on your intuition as theorist and leader in the field. OK, your argument is clear – you convinced me the ABM might do better job in Fig. 1 than in Fig. 2. We might focus on this kind of dynamic.  Two more paragraphs -- short I hope – on this reflection.</w:t>
      </w:r>
    </w:p>
    <w:p w14:paraId="0271ECFA" w14:textId="77777777" w:rsidR="00FC429F" w:rsidRDefault="00FC429F">
      <w:pPr>
        <w:pStyle w:val="Textkomente"/>
      </w:pPr>
    </w:p>
    <w:p w14:paraId="0AC2B1B3" w14:textId="58FECA78" w:rsidR="00FC429F" w:rsidRDefault="00FC429F">
      <w:pPr>
        <w:pStyle w:val="Textkomente"/>
      </w:pPr>
      <w:r>
        <w:t xml:space="preserve">My experience is that very rarely ABM as fancy and exact virtual representation of real world correlates with useful and used ABM. And it is better to do useful things than fancy and exact </w:t>
      </w:r>
      <w:r>
        <w:sym w:font="Wingdings" w:char="F04A"/>
      </w:r>
      <w:r>
        <w:t xml:space="preserve"> All models are wrong, but some are useful – and usefulness is deeply connected with reasonable simplicity (simple as possible, but not simpler). OK, let’s do this, instead of exact models of man – because these exact models will be wrong in the end...</w:t>
      </w:r>
    </w:p>
    <w:p w14:paraId="41AA4140" w14:textId="77777777" w:rsidR="00FC429F" w:rsidRDefault="00FC429F">
      <w:pPr>
        <w:pStyle w:val="Textkomente"/>
      </w:pPr>
    </w:p>
    <w:p w14:paraId="12BBA1A9" w14:textId="77777777" w:rsidR="008E530B" w:rsidRDefault="00251296">
      <w:pPr>
        <w:pStyle w:val="Textkomente"/>
      </w:pPr>
      <w:r>
        <w:t>My intuition was following: First, OK, Song and Boomgaarden (2017) used just ‘simple’ mathematical function instead the model of the individual, so if we will go deeper and model an individual as an ABM instead of ‘simple’ function, we will definitely do original job and I will be calm that our joint work is not too close to their work. This first intuition I would coin ‘echoes of my young self’, since when I was young I thought I need to be original in my work and was very jealous when someone did something similar, but then I realized that I was successful and nobody cites my work</w:t>
      </w:r>
      <w:r w:rsidR="008E530B">
        <w:t xml:space="preserve"> – why, it was so exclusive that no one cares…</w:t>
      </w:r>
    </w:p>
    <w:p w14:paraId="5AA680D5" w14:textId="156F0337" w:rsidR="00251296" w:rsidRDefault="00251296">
      <w:pPr>
        <w:pStyle w:val="Textkomente"/>
      </w:pPr>
      <w:r>
        <w:t>Second</w:t>
      </w:r>
      <w:r w:rsidR="008E530B">
        <w:t xml:space="preserve"> intuition</w:t>
      </w:r>
      <w:r>
        <w:t xml:space="preserve">, </w:t>
      </w:r>
      <w:r w:rsidR="008E530B">
        <w:t>to do Fig. 2 firstly</w:t>
      </w:r>
      <w:r>
        <w:t xml:space="preserve"> will be really modelling bottom-up: we will firstly prepare the model of the individual, then we establish interaction with other individual, then we establish groups and then society. So it resampled the building house or car out of Lego™ cubes. </w:t>
      </w:r>
    </w:p>
    <w:p w14:paraId="389D8958" w14:textId="77777777" w:rsidR="00251296" w:rsidRDefault="00251296">
      <w:pPr>
        <w:pStyle w:val="Textkomente"/>
      </w:pPr>
    </w:p>
    <w:p w14:paraId="3B95FE0E" w14:textId="3A49476A" w:rsidR="00FC429F" w:rsidRDefault="00251296">
      <w:pPr>
        <w:pStyle w:val="Textkomente"/>
      </w:pPr>
      <w:r>
        <w:t>But OK, let’s first do reasonable thing with simple agents. Probably we might adapt/use for the individual the same ‘simple’ function as Song and Boomgaarden (2017) used. It makes sense to build something in concordance with others t</w:t>
      </w:r>
      <w:r w:rsidR="008E530B">
        <w:t>han building separate claims.</w:t>
      </w:r>
    </w:p>
  </w:comment>
  <w:comment w:id="4" w:author="Michael Slater" w:date="2021-01-22T14:52:00Z" w:initials="SM">
    <w:p w14:paraId="17BF2325" w14:textId="0EC86DDA" w:rsidR="00D92BDB" w:rsidRDefault="00D92BDB">
      <w:pPr>
        <w:pStyle w:val="Textkomente"/>
      </w:pPr>
      <w:r>
        <w:rPr>
          <w:rStyle w:val="Odkaznakoment"/>
        </w:rPr>
        <w:annotationRef/>
      </w:r>
      <w:r>
        <w:t>The Meng and Westerwick study I cite, while experimental, should provide some metrics for this model…but as I said, I’m not sure why you’d want to work with the short-term processes</w:t>
      </w:r>
      <w:r w:rsidR="00B01AE4">
        <w:t>, unless these are needed as a basis to model the larger process</w:t>
      </w:r>
    </w:p>
  </w:comment>
  <w:comment w:id="5" w:author="FranCesko" w:date="2021-02-01T16:48:00Z" w:initials="F">
    <w:p w14:paraId="69F5BA10" w14:textId="48BB51FE" w:rsidR="00D1441E" w:rsidRDefault="00D1441E">
      <w:pPr>
        <w:pStyle w:val="Textkomente"/>
      </w:pPr>
      <w:r>
        <w:rPr>
          <w:rStyle w:val="Odkaznakoment"/>
        </w:rPr>
        <w:annotationRef/>
      </w:r>
      <w:r>
        <w:t xml:space="preserve">OK, I will use this source if I will get </w:t>
      </w:r>
      <w:r w:rsidRPr="00D1441E">
        <w:t>unquenchable</w:t>
      </w:r>
      <w:r>
        <w:t xml:space="preserve"> desire to model Fig. 2 just for fun</w:t>
      </w:r>
      <w:r>
        <w:sym w:font="Wingdings" w:char="F04A"/>
      </w:r>
      <w:r>
        <w:t xml:space="preserve"> </w:t>
      </w:r>
      <w:r w:rsidR="0046417A">
        <w:t xml:space="preserve">I might ask you for some additional help with some blind spot if there will be any or I will show you off finished and function ABM, child of fun. But as I have written, modelling Fig. 2 is not our joint business. Hmm… I just may prove by working on it how I comprehend this lowest level of RSM. And may be in future … I stop here – in future might happen whatever </w:t>
      </w:r>
      <w:r w:rsidR="0046417A">
        <w:sym w:font="Wingdings" w:char="F04A"/>
      </w:r>
      <w:r w:rsidR="0046417A">
        <w:t xml:space="preserve"> But now, we are working on Fig. 1 and Fig. 2 is just my non-binding fun.</w:t>
      </w:r>
    </w:p>
  </w:comment>
  <w:comment w:id="6" w:author="Michael Slater" w:date="2021-01-23T12:36:00Z" w:initials="SM">
    <w:p w14:paraId="5D7744E8" w14:textId="77777777" w:rsidR="007347A9" w:rsidRDefault="0097797F">
      <w:pPr>
        <w:pStyle w:val="Textkomente"/>
      </w:pPr>
      <w:r>
        <w:rPr>
          <w:rStyle w:val="Odkaznakoment"/>
        </w:rPr>
        <w:annotationRef/>
      </w:r>
      <w:r w:rsidR="007347A9">
        <w:t>Good question.</w:t>
      </w:r>
    </w:p>
    <w:p w14:paraId="3BF19B2C" w14:textId="56ABD91B" w:rsidR="0097797F" w:rsidRDefault="0097797F">
      <w:pPr>
        <w:pStyle w:val="Textkomente"/>
      </w:pPr>
      <w:r>
        <w:t xml:space="preserve">This isn’t so much a matter of attitude change as which set of attitudes is accessible to influence behavior.  Eg I would guess that many political attitudes are less accessible during the </w:t>
      </w:r>
      <w:r w:rsidR="00751A18">
        <w:t>olympics</w:t>
      </w:r>
      <w:r>
        <w:t xml:space="preserve"> because politics are less salient</w:t>
      </w:r>
      <w:r w:rsidR="00751A18">
        <w:t xml:space="preserve"> (ok maybe not nationalism…_</w:t>
      </w:r>
      <w:r>
        <w:t xml:space="preserve">, and therefore have less influence on behavior, and spiral effects would be weaker (at least among fans).  A lot of people may be, for example, rather conservatively oriented—but being pushed to nationalist parties is a matter of those beliefs becoming more extreme and more salient, and maybe creating new beliefs to reinforce these, not a matter of attitude change (ie </w:t>
      </w:r>
      <w:r w:rsidR="00751A18">
        <w:t xml:space="preserve">no </w:t>
      </w:r>
      <w:r>
        <w:t>change of valence).</w:t>
      </w:r>
    </w:p>
    <w:p w14:paraId="3CAEB2CD" w14:textId="3C95ED76" w:rsidR="007347A9" w:rsidRDefault="007347A9">
      <w:pPr>
        <w:pStyle w:val="Textkomente"/>
      </w:pPr>
      <w:r>
        <w:t>My conservative father in law can be quite reasonable after spending time</w:t>
      </w:r>
      <w:r w:rsidR="00293744">
        <w:t xml:space="preserve"> talking</w:t>
      </w:r>
      <w:r>
        <w:t xml:space="preserve"> with his more liberal daughters, or spout nonsense if he is coming off viewing a Fox News commentator. A matter of recent information exposure and accessibility, I think.  If he had only conservative family and friends along with his Fox News </w:t>
      </w:r>
      <w:r w:rsidR="0080509B">
        <w:t xml:space="preserve">media </w:t>
      </w:r>
      <w:r>
        <w:t>diet, he’d probably be a raving nationalist by now.</w:t>
      </w:r>
    </w:p>
  </w:comment>
  <w:comment w:id="7" w:author="FranCesko" w:date="2021-02-01T17:08:00Z" w:initials="F">
    <w:p w14:paraId="0FAB7992" w14:textId="55333863" w:rsidR="00493FA6" w:rsidRDefault="00493FA6">
      <w:pPr>
        <w:pStyle w:val="Textkomente"/>
      </w:pPr>
      <w:r>
        <w:rPr>
          <w:rStyle w:val="Odkaznakoment"/>
        </w:rPr>
        <w:annotationRef/>
      </w:r>
      <w:r>
        <w:t xml:space="preserve">Thank you! It twisted picture I have had in my head! So, it is not </w:t>
      </w:r>
      <w:r w:rsidR="005B19DD">
        <w:t>about activating IRA to be changed, it is about IRA to do a change of behavior! Am I finally right?</w:t>
      </w:r>
    </w:p>
  </w:comment>
  <w:comment w:id="10" w:author="Michael Slater" w:date="2021-01-23T12:47:00Z" w:initials="SM">
    <w:p w14:paraId="748C54D5" w14:textId="2F263F95" w:rsidR="00B01AE4" w:rsidRDefault="00B01AE4">
      <w:pPr>
        <w:pStyle w:val="Textkomente"/>
      </w:pPr>
      <w:r>
        <w:rPr>
          <w:rStyle w:val="Odkaznakoment"/>
        </w:rPr>
        <w:annotationRef/>
      </w:r>
      <w:r>
        <w:t>Does the above help, moving away from an attitude change perspective to thinking about what leads attitudes to become more chronically salient and potentially more extreme? That’s the “reinforcing” in reinforcing spirals…</w:t>
      </w:r>
    </w:p>
  </w:comment>
  <w:comment w:id="11" w:author="FranCesko" w:date="2021-02-01T17:11:00Z" w:initials="F">
    <w:p w14:paraId="29070615" w14:textId="3F7CF56C" w:rsidR="005B19DD" w:rsidRDefault="005B19DD">
      <w:pPr>
        <w:pStyle w:val="Textkomente"/>
      </w:pPr>
      <w:r>
        <w:rPr>
          <w:rStyle w:val="Odkaznakoment"/>
        </w:rPr>
        <w:annotationRef/>
      </w:r>
      <w:r>
        <w:t xml:space="preserve">Yeah! It helps a lot!  Now I understand that IRA is activated by the content, and IRA then might change my behavior, because it is activated and more salient. </w:t>
      </w:r>
    </w:p>
    <w:p w14:paraId="37E009C6" w14:textId="77777777" w:rsidR="005B19DD" w:rsidRDefault="005B19DD">
      <w:pPr>
        <w:pStyle w:val="Textkomente"/>
      </w:pPr>
    </w:p>
    <w:p w14:paraId="28E3CD18" w14:textId="30413EE1" w:rsidR="005B19DD" w:rsidRDefault="005B19DD">
      <w:pPr>
        <w:pStyle w:val="Textkomente"/>
      </w:pPr>
      <w:r>
        <w:t xml:space="preserve">So now I understand the basic spiral: activated IRA leads in media consumption related to this IRA which leads to more activated IRA and more consumption of respective media which… </w:t>
      </w:r>
    </w:p>
    <w:p w14:paraId="33C88FCB" w14:textId="77777777" w:rsidR="005B19DD" w:rsidRDefault="005B19DD">
      <w:pPr>
        <w:pStyle w:val="Textkomente"/>
      </w:pPr>
    </w:p>
    <w:p w14:paraId="7373904B" w14:textId="77777777" w:rsidR="00E323B8" w:rsidRDefault="005B19DD">
      <w:pPr>
        <w:pStyle w:val="Textkomente"/>
      </w:pPr>
      <w:r>
        <w:t xml:space="preserve">But what I don’t understand now is the attitude change. I view movement towards more extreme opinion as a change. My attitude is really activated, so I consume very much respective media, but why the attitude moves towards extreme? It seems to me – but I might be very likely very wrong – that there must be another process which moves my activated attitude towards extremism. </w:t>
      </w:r>
    </w:p>
    <w:p w14:paraId="7422D9CB" w14:textId="77777777" w:rsidR="00E323B8" w:rsidRDefault="00E323B8">
      <w:pPr>
        <w:pStyle w:val="Textkomente"/>
      </w:pPr>
    </w:p>
    <w:p w14:paraId="5216194D" w14:textId="6C603661" w:rsidR="005B19DD" w:rsidRDefault="00E323B8">
      <w:pPr>
        <w:pStyle w:val="Textkomente"/>
      </w:pPr>
      <w:r>
        <w:t xml:space="preserve">May be </w:t>
      </w:r>
      <w:r w:rsidR="005B19DD">
        <w:t xml:space="preserve">I </w:t>
      </w:r>
      <w:r>
        <w:t>have completely wrong concept of attitude. In my view, my attitude is one value of variable, one exact position on the continuum from one extreme to another. Or it might be a complex number, more precisely – the real part referring to my position on the extreme1—extreme2 continuum and imaginary part referring to the activation or saliency of this attitude. So for me moving to extreme sounds as a change of value/position on this continuum.</w:t>
      </w:r>
    </w:p>
    <w:p w14:paraId="7378624E" w14:textId="77777777" w:rsidR="00E323B8" w:rsidRDefault="00E323B8">
      <w:pPr>
        <w:pStyle w:val="Textkomente"/>
      </w:pPr>
    </w:p>
    <w:p w14:paraId="129E6AD1" w14:textId="77777777" w:rsidR="009E22A5" w:rsidRDefault="00E323B8">
      <w:pPr>
        <w:pStyle w:val="Textkomente"/>
      </w:pPr>
      <w:r>
        <w:t>I do not know whether this conception exists, but it brings me an idea, that my attitude might have an quantum nature – there is some finite set of possible stances I could have/defend/ be comfortable with. But my deep inclination reject some of these stances – for simplicity suppose continuum from 0 to 10 and I am able to be comfortable with 7—10, I have disposition to agree only with them no else. Then activation might play a role that I activate one of these positions regarding the source of information – my liberal daughters probably activate the 7, the Fox News 10</w:t>
      </w:r>
      <w:r w:rsidR="009E22A5">
        <w:t>. So the activation might also change my presentation of my attitude: my attitude is same (it is the distribution of my positions on 0 to 10 continuum) it doesn!t change, but I take different stances from the stances at my disposal according the activation – being affected by 9, I would more probably present 9 and affect others respectively.</w:t>
      </w:r>
      <w:r>
        <w:t xml:space="preserve"> </w:t>
      </w:r>
      <w:r w:rsidR="009E22A5">
        <w:t xml:space="preserve">It is just desperate try to get some comprehension… </w:t>
      </w:r>
    </w:p>
    <w:p w14:paraId="2B4A6E4A" w14:textId="77777777" w:rsidR="009E22A5" w:rsidRDefault="009E22A5">
      <w:pPr>
        <w:pStyle w:val="Textkomente"/>
      </w:pPr>
    </w:p>
    <w:p w14:paraId="421324BE" w14:textId="228389A6" w:rsidR="00E323B8" w:rsidRDefault="009E22A5">
      <w:pPr>
        <w:pStyle w:val="Textkomente"/>
      </w:pPr>
      <w:r>
        <w:t xml:space="preserve">But I really like the change of perspective – activated IRA is something what does change, not something being changed! </w:t>
      </w:r>
    </w:p>
  </w:comment>
  <w:comment w:id="12" w:author="Michael Slater" w:date="2021-01-23T12:48:00Z" w:initials="SM">
    <w:p w14:paraId="3FFD4239" w14:textId="77777777" w:rsidR="00B01AE4" w:rsidRDefault="00B01AE4">
      <w:pPr>
        <w:pStyle w:val="Textkomente"/>
      </w:pPr>
      <w:r>
        <w:rPr>
          <w:rStyle w:val="Odkaznakoment"/>
        </w:rPr>
        <w:annotationRef/>
      </w:r>
      <w:r w:rsidR="00B52EDF">
        <w:t>This is a really interesting set of issues you are raising, and might be better discussed in a phone call.</w:t>
      </w:r>
    </w:p>
    <w:p w14:paraId="450A791B" w14:textId="435E1B4D" w:rsidR="00B52EDF" w:rsidRDefault="00B52EDF">
      <w:pPr>
        <w:pStyle w:val="Textkomente"/>
      </w:pPr>
      <w:r>
        <w:t>For the processes in Fig 2, the way I’ve thought about them is the way they’ve been operationalized by Knobloch-Westerwich and Meng (actually, I suggested this approach to them)…accessibility of identification as being conservative, or Republican…ie ask someone if they are a supporter of AfD and get a millisecond assessment of how fast they respond “yes” for accessibility of the identity</w:t>
      </w:r>
      <w:r w:rsidR="00751A18">
        <w:t xml:space="preserve"> (or how slowly they say no)</w:t>
      </w:r>
      <w:r>
        <w:t>.</w:t>
      </w:r>
    </w:p>
    <w:p w14:paraId="00D0E84C" w14:textId="6BCCC812" w:rsidR="00B52EDF" w:rsidRDefault="00B52EDF">
      <w:pPr>
        <w:pStyle w:val="Textkomente"/>
      </w:pPr>
      <w:r>
        <w:t>But the issues you raise here about the relationship of various social identities, and associated beliefs and attitudes, is potentially a complex and rich question.  A good discussion of this is in work by Wheeler &amp; Petty from the persuasion/attitude change perspective.  Again, though, we need to think in terms of reinforcement</w:t>
      </w:r>
      <w:r w:rsidR="005362BC">
        <w:t xml:space="preserve"> rather than attitude change</w:t>
      </w:r>
      <w:r>
        <w:t xml:space="preserve"> (becoming more chronically accessible as well as potentially becoming more extreme).</w:t>
      </w:r>
    </w:p>
    <w:p w14:paraId="4F21B1EF" w14:textId="77777777" w:rsidR="00B52EDF" w:rsidRDefault="00B52EDF">
      <w:pPr>
        <w:pStyle w:val="Textkomente"/>
      </w:pPr>
      <w:r>
        <w:t>Does this make</w:t>
      </w:r>
      <w:r w:rsidR="005362BC">
        <w:t xml:space="preserve"> more sense now?</w:t>
      </w:r>
    </w:p>
    <w:p w14:paraId="1B72117B" w14:textId="77777777" w:rsidR="005362BC" w:rsidRDefault="005362BC">
      <w:pPr>
        <w:pStyle w:val="Textkomente"/>
      </w:pPr>
      <w:r>
        <w:t xml:space="preserve">There is also a probable difference between a set of beliefs and attitudes and a social identity, though they are closely related.  </w:t>
      </w:r>
    </w:p>
    <w:p w14:paraId="549085DE" w14:textId="5EA82890" w:rsidR="005362BC" w:rsidRDefault="005362BC">
      <w:pPr>
        <w:pStyle w:val="Textkomente"/>
      </w:pPr>
      <w:r>
        <w:t>Think of two people who hold similar beliefs (eg about the environment).  However, for one the beliefs are closely assimilated to their sense of self (social identity).  If these are threatened, it is a threat to self, and the person is angered/scared/mobilized in a way the other person would not be, because it is experienced as, in some sense, a survival threat (or at least that’s what social identity theory argues, and that has held up well).</w:t>
      </w:r>
    </w:p>
  </w:comment>
  <w:comment w:id="13" w:author="FranCesko" w:date="2021-02-01T17:42:00Z" w:initials="F">
    <w:p w14:paraId="43FDF913" w14:textId="77777777" w:rsidR="001D49C1" w:rsidRDefault="003F586F">
      <w:pPr>
        <w:pStyle w:val="Textkomente"/>
      </w:pPr>
      <w:r>
        <w:rPr>
          <w:rStyle w:val="Odkaznakoment"/>
        </w:rPr>
        <w:annotationRef/>
      </w:r>
      <w:r>
        <w:t>Yeah, as I have written above, everything is clearer, makes more sense, but I am still mixed up with “</w:t>
      </w:r>
      <w:r>
        <w:t>becoming more chronically accessible as well as potentially becoming more extreme</w:t>
      </w:r>
      <w:r>
        <w:t xml:space="preserve">”. I don’t comprehend the connection, the “as well as”… I am sorry, but it seems very important </w:t>
      </w:r>
      <w:r>
        <w:sym w:font="Wingdings" w:char="F04C"/>
      </w:r>
      <w:r>
        <w:t xml:space="preserve"> I have been thinking about accessibility and extremity as  of independent qualities – I know that more accessible attitudes are also the more extreme one, but I whole my life think it is given by some other process, that it is not given by accessibility or extremity itself. So I expect (strong) correlation because of this process, but I do not know this process (for my work it was not needed yet...). So what is the state of the art? It is that some value of accessibility is directly and deeply connected with extremity or it is processed by some other process?</w:t>
      </w:r>
    </w:p>
    <w:p w14:paraId="6CC609DE" w14:textId="77777777" w:rsidR="001D49C1" w:rsidRDefault="001D49C1">
      <w:pPr>
        <w:pStyle w:val="Textkomente"/>
      </w:pPr>
    </w:p>
    <w:p w14:paraId="232BE5FB" w14:textId="77777777" w:rsidR="001D49C1" w:rsidRDefault="001D49C1">
      <w:pPr>
        <w:pStyle w:val="Textkomente"/>
      </w:pPr>
      <w:r>
        <w:t xml:space="preserve">Funny is it is not needed for our modeling purposes. For our ABM it is sufficient to know the power of the correlation and that it happens that change of accessibility is followed by change of position toward extreme, and that making attitudes more accessible inevitably makes them more extreme. We could employ this into ABM as an function which monitors IRA’s accessibility and after it changes the function draws new value of extremity accordingly. So we do not need to even know the virtue of this deep connection for modeling ABM, but I am curious person, as you know </w:t>
      </w:r>
      <w:r>
        <w:sym w:font="Wingdings" w:char="F04A"/>
      </w:r>
      <w:r>
        <w:t xml:space="preserve"> And I also hope you are one of the best persons to ask this:</w:t>
      </w:r>
    </w:p>
    <w:p w14:paraId="719A627F" w14:textId="4CE84FE8" w:rsidR="003F586F" w:rsidRDefault="001D49C1">
      <w:pPr>
        <w:pStyle w:val="Textkomente"/>
      </w:pPr>
      <w:r>
        <w:t>Are the extremity and accessibility connected via some special process or are they connected directly (I mean there is nothing to explain, we just know that when accessibility changes, also extremity changes and that we have to do so in our ABM)?</w:t>
      </w:r>
    </w:p>
  </w:comment>
  <w:comment w:id="14" w:author="Michael Slater" w:date="2021-01-23T13:28:00Z" w:initials="SM">
    <w:p w14:paraId="5ACFBC19" w14:textId="6055F915" w:rsidR="007135C0" w:rsidRDefault="007135C0">
      <w:pPr>
        <w:pStyle w:val="Textkomente"/>
      </w:pPr>
      <w:r>
        <w:rPr>
          <w:rStyle w:val="Odkaznakoment"/>
        </w:rPr>
        <w:annotationRef/>
      </w:r>
      <w:r>
        <w:t>I’d like to talk to you about the pros and cons of starting with the Fig 2 possible short-term cognitive processes, vs the main processes proposed in Figure 1 (that would also include dynamics among social groups)</w:t>
      </w:r>
    </w:p>
  </w:comment>
  <w:comment w:id="15" w:author="FranCesko" w:date="2021-02-01T17:56:00Z" w:initials="F">
    <w:p w14:paraId="074E6009" w14:textId="0A9E8303" w:rsidR="001D49C1" w:rsidRDefault="001D49C1">
      <w:pPr>
        <w:pStyle w:val="Textkomente"/>
      </w:pPr>
      <w:r>
        <w:rPr>
          <w:rStyle w:val="Odkaznakoment"/>
        </w:rPr>
        <w:annotationRef/>
      </w:r>
      <w:r>
        <w:t>I hope I answered this:</w:t>
      </w:r>
    </w:p>
    <w:p w14:paraId="7E14D1A5" w14:textId="75F0BB34" w:rsidR="001D49C1" w:rsidRDefault="001D49C1">
      <w:pPr>
        <w:pStyle w:val="Textkomente"/>
      </w:pPr>
      <w:r>
        <w:t xml:space="preserve">Start with Fig. 2 is not needed – from modeling perspective we would just start from very bottom, we would have functional ABM of individual and then we will employ the upper (societal) layers. </w:t>
      </w:r>
    </w:p>
    <w:p w14:paraId="702FD44F" w14:textId="77777777" w:rsidR="001D49C1" w:rsidRDefault="001D49C1">
      <w:pPr>
        <w:pStyle w:val="Textkomente"/>
      </w:pPr>
    </w:p>
    <w:p w14:paraId="2F4AB84C" w14:textId="5416CDF1" w:rsidR="001D49C1" w:rsidRDefault="001D49C1">
      <w:pPr>
        <w:pStyle w:val="Textkomente"/>
      </w:pPr>
      <w:r>
        <w:t>But I would like to follow your intuition that from the community of communication scientist point of view it is better to start with Fig. 1, because by doing this we might resolve some painful issues which are irresolvable by other means.</w:t>
      </w:r>
    </w:p>
    <w:p w14:paraId="6A5B8554" w14:textId="77777777" w:rsidR="001D49C1" w:rsidRDefault="001D49C1">
      <w:pPr>
        <w:pStyle w:val="Textkomente"/>
      </w:pPr>
    </w:p>
    <w:p w14:paraId="09E77C02" w14:textId="3A54C459" w:rsidR="001D49C1" w:rsidRDefault="001D49C1">
      <w:pPr>
        <w:pStyle w:val="Textkomente"/>
      </w:pPr>
      <w:r>
        <w:t>So let’s start with Fig. 1, I can’t promise I will neglect Fig. 2, so when it reveals that my modeling for fun of Fig 2 brings something important we might employ it to ABM of Fig 1. But ABM of Fig. 2 is not needed we might model individuals with some functions of very easy algorithms.</w:t>
      </w:r>
    </w:p>
  </w:comment>
  <w:comment w:id="16" w:author="Michael Slater" w:date="2021-01-23T13:26:00Z" w:initials="SM">
    <w:p w14:paraId="582433B8" w14:textId="3B58DAD4" w:rsidR="007135C0" w:rsidRDefault="007135C0">
      <w:pPr>
        <w:pStyle w:val="Textkomente"/>
      </w:pPr>
      <w:r>
        <w:rPr>
          <w:rStyle w:val="Odkaznakoment"/>
        </w:rPr>
        <w:annotationRef/>
      </w:r>
      <w:r>
        <w:t>Here is my ignorance…how does one use ABM to ‘prove consistency’? What does it mean to do so?  Is there an article or two that you’d recommend I read that would provide an example of what you are thinking of, that would be intelligible to someone without ABM expertise?</w:t>
      </w:r>
    </w:p>
  </w:comment>
  <w:comment w:id="17" w:author="FranCesko" w:date="2021-02-01T18:02:00Z" w:initials="F">
    <w:p w14:paraId="05A35BB3" w14:textId="77777777" w:rsidR="00133830" w:rsidRDefault="00133830">
      <w:pPr>
        <w:pStyle w:val="Textkomente"/>
      </w:pPr>
      <w:r>
        <w:rPr>
          <w:rStyle w:val="Odkaznakoment"/>
        </w:rPr>
        <w:annotationRef/>
      </w:r>
      <w:r>
        <w:t>I will send you some short and intelligible articles during this week. But it is easy – sometimes when theories consist of several processes on different scales, we can’t be sure whether our intuition about behavior of the whole is correct. Just because we are theorizing something really complex (we have individuals – whether modeled by ABM or easy function – we have relationships of these individuals, relationships constitutes groups, there emerge group phenomena which influences back individuals and their relationships, groups have relationships and consist society where societal phenomena emerge which influences back groups, relationships and individuals) we can’t be sure. And ABM is just careful externalization of our thoughts. And when it behaves as expected it’s a consistency check, prove was may be too strong…</w:t>
      </w:r>
    </w:p>
    <w:p w14:paraId="6701926E" w14:textId="77777777" w:rsidR="001169C2" w:rsidRDefault="001169C2">
      <w:pPr>
        <w:pStyle w:val="Textkomente"/>
      </w:pPr>
    </w:p>
    <w:p w14:paraId="3F92D1A1" w14:textId="77777777" w:rsidR="001169C2" w:rsidRDefault="001169C2">
      <w:pPr>
        <w:pStyle w:val="Textkomente"/>
      </w:pPr>
      <w:r>
        <w:t>E.g. I woudn’t expect that something really simple as logistic map (x</w:t>
      </w:r>
      <w:r w:rsidRPr="001169C2">
        <w:rPr>
          <w:vertAlign w:val="subscript"/>
        </w:rPr>
        <w:t>n+1</w:t>
      </w:r>
      <w:r>
        <w:t xml:space="preserve"> = R * x</w:t>
      </w:r>
      <w:r w:rsidRPr="001169C2">
        <w:rPr>
          <w:vertAlign w:val="subscript"/>
        </w:rPr>
        <w:t>n</w:t>
      </w:r>
      <w:r>
        <w:t xml:space="preserve"> * (1 – x</w:t>
      </w:r>
      <w:r w:rsidRPr="001169C2">
        <w:rPr>
          <w:vertAlign w:val="subscript"/>
        </w:rPr>
        <w:t>n</w:t>
      </w:r>
      <w:r>
        <w:t>)), but it has really complex behavior when 4&gt; R &gt; 3 – you probably saw the bifurcation diagram – logistic map tree:</w:t>
      </w:r>
    </w:p>
    <w:p w14:paraId="5B033B3C" w14:textId="166099CC" w:rsidR="001169C2" w:rsidRDefault="00071755">
      <w:pPr>
        <w:pStyle w:val="Textkomente"/>
      </w:pPr>
      <w:hyperlink r:id="rId1" w:history="1">
        <w:r w:rsidRPr="00030D13">
          <w:rPr>
            <w:rStyle w:val="Hypertextovodkaz"/>
          </w:rPr>
          <w:t>https://en.wikipedia.org/wiki/Bifurcation_diagram</w:t>
        </w:r>
      </w:hyperlink>
    </w:p>
    <w:p w14:paraId="37FE823D" w14:textId="24C21EA8" w:rsidR="00071755" w:rsidRDefault="00071755">
      <w:pPr>
        <w:pStyle w:val="Textkomente"/>
      </w:pPr>
      <w:r>
        <w:t>And this is only one simple equation… What might happen with thousands of equations (every man might be seen as one equation)?</w:t>
      </w:r>
      <w:bookmarkStart w:id="18" w:name="_GoBack"/>
      <w:bookmarkEnd w:id="1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1D1E5" w15:done="0"/>
  <w15:commentEx w15:paraId="36A1C0D3" w15:paraIdParent="7E81D1E5" w15:done="0"/>
  <w15:commentEx w15:paraId="240AD67D" w15:done="0"/>
  <w15:commentEx w15:paraId="3B95FE0E" w15:paraIdParent="240AD67D" w15:done="0"/>
  <w15:commentEx w15:paraId="17BF2325" w15:done="0"/>
  <w15:commentEx w15:paraId="69F5BA10" w15:paraIdParent="17BF2325" w15:done="0"/>
  <w15:commentEx w15:paraId="3CAEB2CD" w15:done="0"/>
  <w15:commentEx w15:paraId="0FAB7992" w15:paraIdParent="3CAEB2CD" w15:done="0"/>
  <w15:commentEx w15:paraId="748C54D5" w15:done="0"/>
  <w15:commentEx w15:paraId="421324BE" w15:paraIdParent="748C54D5" w15:done="0"/>
  <w15:commentEx w15:paraId="549085DE" w15:done="0"/>
  <w15:commentEx w15:paraId="719A627F" w15:paraIdParent="549085DE" w15:done="0"/>
  <w15:commentEx w15:paraId="5ACFBC19" w15:done="0"/>
  <w15:commentEx w15:paraId="09E77C02" w15:paraIdParent="5ACFBC19" w15:done="0"/>
  <w15:commentEx w15:paraId="582433B8" w15:done="0"/>
  <w15:commentEx w15:paraId="37FE823D" w15:paraIdParent="582433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5497D" w16cex:dateUtc="2021-01-22T17:54:00Z"/>
  <w16cex:commentExtensible w16cex:durableId="23B54A40" w16cex:dateUtc="2021-01-22T17:57:00Z"/>
  <w16cex:commentExtensible w16cex:durableId="23B5653B" w16cex:dateUtc="2021-01-22T19:52:00Z"/>
  <w16cex:commentExtensible w16cex:durableId="23B696C7" w16cex:dateUtc="2021-01-23T17:36:00Z"/>
  <w16cex:commentExtensible w16cex:durableId="23B69965" w16cex:dateUtc="2021-01-23T17:47:00Z"/>
  <w16cex:commentExtensible w16cex:durableId="23B699B6" w16cex:dateUtc="2021-01-23T17:48:00Z"/>
  <w16cex:commentExtensible w16cex:durableId="23B6A2F0" w16cex:dateUtc="2021-01-23T18:28:00Z"/>
  <w16cex:commentExtensible w16cex:durableId="23B6A286" w16cex:dateUtc="2021-01-23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81D1E5" w16cid:durableId="23B5497D"/>
  <w16cid:commentId w16cid:paraId="240AD67D" w16cid:durableId="23B54A40"/>
  <w16cid:commentId w16cid:paraId="17BF2325" w16cid:durableId="23B5653B"/>
  <w16cid:commentId w16cid:paraId="3CAEB2CD" w16cid:durableId="23B696C7"/>
  <w16cid:commentId w16cid:paraId="748C54D5" w16cid:durableId="23B69965"/>
  <w16cid:commentId w16cid:paraId="549085DE" w16cid:durableId="23B699B6"/>
  <w16cid:commentId w16cid:paraId="5ACFBC19" w16cid:durableId="23B6A2F0"/>
  <w16cid:commentId w16cid:paraId="582433B8" w16cid:durableId="23B6A28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1AD2D" w14:textId="77777777" w:rsidR="00AF7038" w:rsidRDefault="00AF7038">
      <w:pPr>
        <w:spacing w:after="0"/>
      </w:pPr>
      <w:r>
        <w:separator/>
      </w:r>
    </w:p>
  </w:endnote>
  <w:endnote w:type="continuationSeparator" w:id="0">
    <w:p w14:paraId="33DE8A4F" w14:textId="77777777" w:rsidR="00AF7038" w:rsidRDefault="00AF70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DF96E" w14:textId="77777777" w:rsidR="00AF7038" w:rsidRDefault="00AF7038">
      <w:r>
        <w:separator/>
      </w:r>
    </w:p>
  </w:footnote>
  <w:footnote w:type="continuationSeparator" w:id="0">
    <w:p w14:paraId="65553D25" w14:textId="77777777" w:rsidR="00AF7038" w:rsidRDefault="00AF7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FB3E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Slater">
    <w15:presenceInfo w15:providerId="AD" w15:userId="S::slater.59@osu.edu::b228ad33-616c-4a06-9f1c-041a4639cf9e"/>
  </w15:person>
  <w15:person w15:author="FranCesko">
    <w15:presenceInfo w15:providerId="None" w15:userId="FranCes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564"/>
    <w:rsid w:val="00071755"/>
    <w:rsid w:val="001169C2"/>
    <w:rsid w:val="00133830"/>
    <w:rsid w:val="001D49C1"/>
    <w:rsid w:val="002366CF"/>
    <w:rsid w:val="00251296"/>
    <w:rsid w:val="00273034"/>
    <w:rsid w:val="00293744"/>
    <w:rsid w:val="002965EC"/>
    <w:rsid w:val="00364F14"/>
    <w:rsid w:val="003C557A"/>
    <w:rsid w:val="003F586F"/>
    <w:rsid w:val="0046417A"/>
    <w:rsid w:val="00493FA6"/>
    <w:rsid w:val="004E29B3"/>
    <w:rsid w:val="005362BC"/>
    <w:rsid w:val="00590D07"/>
    <w:rsid w:val="005B19DD"/>
    <w:rsid w:val="007135C0"/>
    <w:rsid w:val="007347A9"/>
    <w:rsid w:val="00751A18"/>
    <w:rsid w:val="00784D58"/>
    <w:rsid w:val="007E0115"/>
    <w:rsid w:val="0080509B"/>
    <w:rsid w:val="008772AA"/>
    <w:rsid w:val="008D6863"/>
    <w:rsid w:val="008E530B"/>
    <w:rsid w:val="00932857"/>
    <w:rsid w:val="0097797F"/>
    <w:rsid w:val="009E22A5"/>
    <w:rsid w:val="00A21712"/>
    <w:rsid w:val="00A941A6"/>
    <w:rsid w:val="00AF7038"/>
    <w:rsid w:val="00B01AE4"/>
    <w:rsid w:val="00B0279E"/>
    <w:rsid w:val="00B52EDF"/>
    <w:rsid w:val="00B86B75"/>
    <w:rsid w:val="00BC48D5"/>
    <w:rsid w:val="00C36279"/>
    <w:rsid w:val="00D1441E"/>
    <w:rsid w:val="00D85793"/>
    <w:rsid w:val="00D92BDB"/>
    <w:rsid w:val="00E315A3"/>
    <w:rsid w:val="00E323B8"/>
    <w:rsid w:val="00F649CD"/>
    <w:rsid w:val="00FC42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4267"/>
  <w15:docId w15:val="{A419B40D-D768-4045-856C-FDBF9B59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itul">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pPr>
    <w:rPr>
      <w:rFonts w:asciiTheme="majorHAnsi" w:eastAsiaTheme="majorEastAsia" w:hAnsiTheme="majorHAnsi" w:cstheme="majorBidi"/>
      <w:bCs/>
      <w:sz w:val="20"/>
      <w:szCs w:val="20"/>
    </w:r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Odkaznakoment">
    <w:name w:val="annotation reference"/>
    <w:basedOn w:val="Standardnpsmoodstavce"/>
    <w:semiHidden/>
    <w:unhideWhenUsed/>
    <w:rsid w:val="002366CF"/>
    <w:rPr>
      <w:sz w:val="16"/>
      <w:szCs w:val="16"/>
    </w:rPr>
  </w:style>
  <w:style w:type="paragraph" w:styleId="Textkomente">
    <w:name w:val="annotation text"/>
    <w:basedOn w:val="Normln"/>
    <w:link w:val="TextkomenteChar"/>
    <w:semiHidden/>
    <w:unhideWhenUsed/>
    <w:rsid w:val="002366CF"/>
    <w:rPr>
      <w:sz w:val="20"/>
      <w:szCs w:val="20"/>
    </w:rPr>
  </w:style>
  <w:style w:type="character" w:customStyle="1" w:styleId="TextkomenteChar">
    <w:name w:val="Text komentáře Char"/>
    <w:basedOn w:val="Standardnpsmoodstavce"/>
    <w:link w:val="Textkomente"/>
    <w:semiHidden/>
    <w:rsid w:val="002366CF"/>
    <w:rPr>
      <w:sz w:val="20"/>
      <w:szCs w:val="20"/>
    </w:rPr>
  </w:style>
  <w:style w:type="paragraph" w:styleId="Pedmtkomente">
    <w:name w:val="annotation subject"/>
    <w:basedOn w:val="Textkomente"/>
    <w:next w:val="Textkomente"/>
    <w:link w:val="PedmtkomenteChar"/>
    <w:semiHidden/>
    <w:unhideWhenUsed/>
    <w:rsid w:val="002366CF"/>
    <w:rPr>
      <w:b/>
      <w:bCs/>
    </w:rPr>
  </w:style>
  <w:style w:type="character" w:customStyle="1" w:styleId="PedmtkomenteChar">
    <w:name w:val="Předmět komentáře Char"/>
    <w:basedOn w:val="TextkomenteChar"/>
    <w:link w:val="Pedmtkomente"/>
    <w:semiHidden/>
    <w:rsid w:val="002366CF"/>
    <w:rPr>
      <w:b/>
      <w:bCs/>
      <w:sz w:val="20"/>
      <w:szCs w:val="20"/>
    </w:rPr>
  </w:style>
  <w:style w:type="paragraph" w:styleId="Textbubliny">
    <w:name w:val="Balloon Text"/>
    <w:basedOn w:val="Normln"/>
    <w:link w:val="TextbublinyChar"/>
    <w:semiHidden/>
    <w:unhideWhenUsed/>
    <w:rsid w:val="002366CF"/>
    <w:pPr>
      <w:spacing w:after="0"/>
    </w:pPr>
    <w:rPr>
      <w:rFonts w:ascii="Segoe UI" w:hAnsi="Segoe UI" w:cs="Segoe UI"/>
      <w:sz w:val="18"/>
      <w:szCs w:val="18"/>
    </w:rPr>
  </w:style>
  <w:style w:type="character" w:customStyle="1" w:styleId="TextbublinyChar">
    <w:name w:val="Text bubliny Char"/>
    <w:basedOn w:val="Standardnpsmoodstavce"/>
    <w:link w:val="Textbubliny"/>
    <w:semiHidden/>
    <w:rsid w:val="00236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Bifurcation_diagra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3DEB-C479-4793-9DED-20EF9EF0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941</Words>
  <Characters>5558</Characters>
  <Application>Microsoft Office Word</Application>
  <DocSecurity>0</DocSecurity>
  <Lines>46</Lines>
  <Paragraphs>12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Questions and reflections to Mike</vt:lpstr>
      <vt:lpstr>Questions and reflections to Mike</vt:lpstr>
    </vt:vector>
  </TitlesOfParts>
  <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and reflections to Mike</dc:title>
  <dc:creator>Francesco (František Kalvas)</dc:creator>
  <cp:keywords/>
  <cp:lastModifiedBy>FranCesko</cp:lastModifiedBy>
  <cp:revision>8</cp:revision>
  <dcterms:created xsi:type="dcterms:W3CDTF">2021-02-01T14:29:00Z</dcterms:created>
  <dcterms:modified xsi:type="dcterms:W3CDTF">2021-02-01T17:15:00Z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2021-01-21</vt:lpwstr>
  </property>
  <property fmtid="{D5CDD505-2E9C-101B-9397-08002B2CF9AE}" pid="3" name="output">
    <vt:lpwstr>word_document</vt:lpwstr>
  </property>
</Properties>
</file>