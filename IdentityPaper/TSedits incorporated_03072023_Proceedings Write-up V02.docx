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3E10" w14:textId="77777777" w:rsidR="00600FE1" w:rsidRDefault="009F245C">
      <w:pPr>
        <w:pStyle w:val="Heading1"/>
        <w:jc w:val="center"/>
        <w:rPr>
          <w:rFonts w:ascii="Times New Roman" w:eastAsia="Times New Roman" w:hAnsi="Times New Roman" w:cs="Times New Roman"/>
          <w:b/>
          <w:sz w:val="28"/>
          <w:szCs w:val="28"/>
        </w:rPr>
      </w:pPr>
      <w:bookmarkStart w:id="0" w:name="_2azu7op2g2c8" w:colFirst="0" w:colLast="0"/>
      <w:bookmarkEnd w:id="0"/>
      <w:r>
        <w:rPr>
          <w:rFonts w:ascii="Times New Roman" w:eastAsia="Times New Roman" w:hAnsi="Times New Roman" w:cs="Times New Roman"/>
          <w:b/>
          <w:sz w:val="28"/>
          <w:szCs w:val="28"/>
        </w:rPr>
        <w:t xml:space="preserve">Identity Drives Polarization: Advancing the </w:t>
      </w:r>
      <w:proofErr w:type="spellStart"/>
      <w:r>
        <w:rPr>
          <w:rFonts w:ascii="Times New Roman" w:eastAsia="Times New Roman" w:hAnsi="Times New Roman" w:cs="Times New Roman"/>
          <w:b/>
          <w:sz w:val="28"/>
          <w:szCs w:val="28"/>
        </w:rPr>
        <w:t>Hegselmann</w:t>
      </w:r>
      <w:proofErr w:type="spellEnd"/>
      <w:r>
        <w:rPr>
          <w:rFonts w:ascii="Times New Roman" w:eastAsia="Times New Roman" w:hAnsi="Times New Roman" w:cs="Times New Roman"/>
          <w:b/>
          <w:sz w:val="28"/>
          <w:szCs w:val="28"/>
        </w:rPr>
        <w:t>-Krause Model by Identity Groups</w:t>
      </w:r>
    </w:p>
    <w:p w14:paraId="1B60D7F0" w14:textId="3123BA58" w:rsidR="00600FE1" w:rsidRDefault="009F245C">
      <w:pPr>
        <w:pStyle w:val="Heading2"/>
        <w:spacing w:before="240" w:after="240"/>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František Kalvas</w:t>
      </w:r>
      <w:r>
        <w:rPr>
          <w:rFonts w:ascii="Times New Roman" w:eastAsia="Times New Roman" w:hAnsi="Times New Roman" w:cs="Times New Roman"/>
          <w:sz w:val="20"/>
          <w:szCs w:val="20"/>
          <w:vertAlign w:val="superscript"/>
        </w:rPr>
        <w:t>1[0000-0002-9495-1602]</w:t>
      </w:r>
      <w:r>
        <w:rPr>
          <w:rFonts w:ascii="Times New Roman" w:eastAsia="Times New Roman" w:hAnsi="Times New Roman" w:cs="Times New Roman"/>
          <w:sz w:val="20"/>
          <w:szCs w:val="20"/>
        </w:rPr>
        <w:t>, Ashwin Ramaswamy</w:t>
      </w:r>
      <w:r>
        <w:rPr>
          <w:rFonts w:ascii="Times New Roman" w:eastAsia="Times New Roman" w:hAnsi="Times New Roman" w:cs="Times New Roman"/>
          <w:sz w:val="20"/>
          <w:szCs w:val="20"/>
          <w:vertAlign w:val="superscript"/>
        </w:rPr>
        <w:t>2[0009-0007-5640-2104]</w:t>
      </w:r>
      <w:r w:rsidR="00CD6F19">
        <w:rPr>
          <w:rFonts w:ascii="Times New Roman" w:eastAsia="Times New Roman" w:hAnsi="Times New Roman" w:cs="Times New Roman"/>
          <w:sz w:val="20"/>
          <w:szCs w:val="20"/>
        </w:rPr>
        <w:t>, Ashley Sanders-Jackson</w:t>
      </w:r>
      <w:r w:rsidR="00CD6F19" w:rsidRPr="00CD6F19">
        <w:rPr>
          <w:rFonts w:ascii="Times New Roman" w:eastAsia="Times New Roman" w:hAnsi="Times New Roman" w:cs="Times New Roman"/>
          <w:sz w:val="20"/>
          <w:szCs w:val="20"/>
          <w:vertAlign w:val="superscript"/>
        </w:rPr>
        <w:t>3</w:t>
      </w:r>
      <w:r w:rsidR="00CD6F19">
        <w:rPr>
          <w:rFonts w:ascii="Times New Roman" w:eastAsia="Times New Roman" w:hAnsi="Times New Roman" w:cs="Times New Roman"/>
          <w:sz w:val="20"/>
          <w:szCs w:val="20"/>
        </w:rPr>
        <w:t>,</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 and Michael D. Slater</w:t>
      </w:r>
      <w:r>
        <w:rPr>
          <w:rFonts w:ascii="Times New Roman" w:eastAsia="Times New Roman" w:hAnsi="Times New Roman" w:cs="Times New Roman"/>
          <w:sz w:val="20"/>
          <w:szCs w:val="20"/>
          <w:vertAlign w:val="superscript"/>
        </w:rPr>
        <w:t>3[0000-0003-4279-346X]</w:t>
      </w:r>
    </w:p>
    <w:p w14:paraId="6D48C9DB" w14:textId="77777777" w:rsidR="00600FE1" w:rsidRDefault="009F245C">
      <w:pPr>
        <w:pStyle w:val="Heading2"/>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 University of West Bohemia, </w:t>
      </w:r>
      <w:proofErr w:type="spellStart"/>
      <w:r>
        <w:rPr>
          <w:rFonts w:ascii="Times New Roman" w:eastAsia="Times New Roman" w:hAnsi="Times New Roman" w:cs="Times New Roman"/>
          <w:sz w:val="18"/>
          <w:szCs w:val="18"/>
        </w:rPr>
        <w:t>Univerzitní</w:t>
      </w:r>
      <w:proofErr w:type="spellEnd"/>
      <w:r>
        <w:rPr>
          <w:rFonts w:ascii="Times New Roman" w:eastAsia="Times New Roman" w:hAnsi="Times New Roman" w:cs="Times New Roman"/>
          <w:sz w:val="18"/>
          <w:szCs w:val="18"/>
        </w:rPr>
        <w:t xml:space="preserve"> 8, 301 00 </w:t>
      </w:r>
      <w:proofErr w:type="spellStart"/>
      <w:r>
        <w:rPr>
          <w:rFonts w:ascii="Times New Roman" w:eastAsia="Times New Roman" w:hAnsi="Times New Roman" w:cs="Times New Roman"/>
          <w:sz w:val="18"/>
          <w:szCs w:val="18"/>
        </w:rPr>
        <w:t>Plzeň</w:t>
      </w:r>
      <w:proofErr w:type="spellEnd"/>
      <w:r>
        <w:rPr>
          <w:rFonts w:ascii="Times New Roman" w:eastAsia="Times New Roman" w:hAnsi="Times New Roman" w:cs="Times New Roman"/>
          <w:sz w:val="18"/>
          <w:szCs w:val="18"/>
        </w:rPr>
        <w:t>, Czech Republic</w:t>
      </w:r>
    </w:p>
    <w:p w14:paraId="1C74D531" w14:textId="77777777" w:rsidR="00600FE1" w:rsidRDefault="009F245C">
      <w:pPr>
        <w:pStyle w:val="Heading2"/>
        <w:spacing w:before="240" w:after="240"/>
        <w:jc w:val="center"/>
        <w:rPr>
          <w:rFonts w:ascii="Times New Roman" w:eastAsia="Times New Roman" w:hAnsi="Times New Roman" w:cs="Times New Roman"/>
          <w:sz w:val="18"/>
          <w:szCs w:val="18"/>
        </w:rPr>
      </w:pPr>
      <w:bookmarkStart w:id="1" w:name="_mmgau4efbfwe" w:colFirst="0" w:colLast="0"/>
      <w:bookmarkEnd w:id="1"/>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xml:space="preserve"> Pratiksha Nagar H-16, 400022 Mumbai, India </w:t>
      </w:r>
    </w:p>
    <w:p w14:paraId="12B723EB" w14:textId="27C500E4" w:rsidR="00CD6F19" w:rsidRPr="00CD6F19" w:rsidRDefault="00CD6F19">
      <w:pPr>
        <w:pStyle w:val="Heading2"/>
        <w:spacing w:before="240" w:after="240"/>
        <w:jc w:val="center"/>
        <w:rPr>
          <w:rFonts w:ascii="Times New Roman" w:eastAsia="Times New Roman" w:hAnsi="Times New Roman" w:cs="Times New Roman"/>
          <w:sz w:val="18"/>
          <w:szCs w:val="18"/>
        </w:rPr>
      </w:pPr>
      <w:bookmarkStart w:id="2" w:name="_5t7t9i46qq3e" w:colFirst="0" w:colLast="0"/>
      <w:bookmarkEnd w:id="2"/>
      <w:r>
        <w:rPr>
          <w:rFonts w:ascii="Times New Roman" w:eastAsia="Times New Roman" w:hAnsi="Times New Roman" w:cs="Times New Roman"/>
          <w:sz w:val="18"/>
          <w:szCs w:val="18"/>
          <w:vertAlign w:val="superscript"/>
        </w:rPr>
        <w:t>3</w:t>
      </w:r>
      <w:r>
        <w:rPr>
          <w:rFonts w:ascii="Times New Roman" w:eastAsia="Times New Roman" w:hAnsi="Times New Roman" w:cs="Times New Roman"/>
          <w:sz w:val="18"/>
          <w:szCs w:val="18"/>
        </w:rPr>
        <w:t xml:space="preserve"> Michigan State University, 404 Wilson Road, East Lansing MI 48823, USA</w:t>
      </w:r>
    </w:p>
    <w:p w14:paraId="49236B61" w14:textId="131E7690" w:rsidR="00600FE1" w:rsidRDefault="00CD6F19">
      <w:pPr>
        <w:pStyle w:val="Heading2"/>
        <w:spacing w:before="240" w:after="240"/>
        <w:jc w:val="center"/>
      </w:pPr>
      <w:r>
        <w:rPr>
          <w:rFonts w:ascii="Times New Roman" w:eastAsia="Times New Roman" w:hAnsi="Times New Roman" w:cs="Times New Roman"/>
          <w:sz w:val="18"/>
          <w:szCs w:val="18"/>
          <w:vertAlign w:val="superscript"/>
        </w:rPr>
        <w:t>4</w:t>
      </w:r>
      <w:r>
        <w:rPr>
          <w:rFonts w:ascii="Times New Roman" w:eastAsia="Times New Roman" w:hAnsi="Times New Roman" w:cs="Times New Roman"/>
          <w:sz w:val="18"/>
          <w:szCs w:val="18"/>
        </w:rPr>
        <w:t xml:space="preserve"> The Ohio State University, 154 North Oval Mall, Columbus OH 43210-1339, USA </w:t>
      </w:r>
    </w:p>
    <w:p w14:paraId="6EDB3304" w14:textId="77777777" w:rsidR="00600FE1" w:rsidRPr="009D387A" w:rsidRDefault="009F245C">
      <w:pPr>
        <w:pStyle w:val="Heading2"/>
        <w:spacing w:before="240" w:after="240"/>
        <w:jc w:val="center"/>
        <w:rPr>
          <w:rFonts w:ascii="Times New Roman" w:eastAsia="Courier" w:hAnsi="Times New Roman" w:cs="Times New Roman"/>
          <w:sz w:val="18"/>
          <w:szCs w:val="18"/>
          <w:rPrChange w:id="3" w:author="Slater, Michael" w:date="2023-03-07T10:31:00Z">
            <w:rPr>
              <w:rFonts w:ascii="Courier" w:eastAsia="Courier" w:hAnsi="Courier" w:cs="Courier"/>
              <w:sz w:val="18"/>
              <w:szCs w:val="18"/>
            </w:rPr>
          </w:rPrChange>
        </w:rPr>
      </w:pPr>
      <w:bookmarkStart w:id="4" w:name="_rl8i6pmodfir" w:colFirst="0" w:colLast="0"/>
      <w:bookmarkEnd w:id="4"/>
      <w:r w:rsidRPr="009D387A">
        <w:rPr>
          <w:rFonts w:ascii="Times New Roman" w:eastAsia="Courier" w:hAnsi="Times New Roman" w:cs="Times New Roman"/>
          <w:sz w:val="18"/>
          <w:szCs w:val="18"/>
          <w:rPrChange w:id="5" w:author="Slater, Michael" w:date="2023-03-07T10:31:00Z">
            <w:rPr>
              <w:rFonts w:ascii="Courier" w:eastAsia="Courier" w:hAnsi="Courier" w:cs="Courier"/>
              <w:sz w:val="18"/>
              <w:szCs w:val="18"/>
            </w:rPr>
          </w:rPrChange>
        </w:rPr>
        <w:t>kalvas@kss.zcu.cz</w:t>
      </w:r>
    </w:p>
    <w:p w14:paraId="6A4104EE" w14:textId="77777777" w:rsidR="00600FE1" w:rsidRDefault="00600FE1">
      <w:pPr>
        <w:pStyle w:val="Heading2"/>
      </w:pPr>
      <w:bookmarkStart w:id="6" w:name="_mo1hx9o9s25d" w:colFirst="0" w:colLast="0"/>
      <w:bookmarkEnd w:id="6"/>
    </w:p>
    <w:p w14:paraId="5B670EA1" w14:textId="3CC18129" w:rsidR="00600FE1" w:rsidRDefault="009F245C">
      <w:pPr>
        <w:rPr>
          <w:rFonts w:ascii="Times New Roman" w:eastAsia="Times New Roman" w:hAnsi="Times New Roman" w:cs="Times New Roman"/>
          <w:sz w:val="18"/>
          <w:szCs w:val="18"/>
        </w:rPr>
      </w:pPr>
      <w:r>
        <w:rPr>
          <w:rFonts w:ascii="Times New Roman" w:eastAsia="Times New Roman" w:hAnsi="Times New Roman" w:cs="Times New Roman"/>
          <w:b/>
          <w:sz w:val="18"/>
          <w:szCs w:val="18"/>
        </w:rPr>
        <w:t>Abstract.</w:t>
      </w:r>
      <w:r>
        <w:rPr>
          <w:rFonts w:ascii="Times New Roman" w:eastAsia="Times New Roman" w:hAnsi="Times New Roman" w:cs="Times New Roman"/>
          <w:sz w:val="18"/>
          <w:szCs w:val="18"/>
        </w:rPr>
        <w:t xml:space="preserve"> In this article we describe an </w:t>
      </w:r>
      <w:ins w:id="7" w:author="Alexander, Jennifer" w:date="2023-03-07T08:49:00Z">
        <w:r w:rsidR="0089617F">
          <w:rPr>
            <w:rFonts w:ascii="Times New Roman" w:eastAsia="Times New Roman" w:hAnsi="Times New Roman" w:cs="Times New Roman"/>
            <w:sz w:val="18"/>
            <w:szCs w:val="18"/>
          </w:rPr>
          <w:t>a</w:t>
        </w:r>
      </w:ins>
      <w:del w:id="8" w:author="Alexander, Jennifer" w:date="2023-03-07T08:49:00Z">
        <w:r w:rsidDel="0089617F">
          <w:rPr>
            <w:rFonts w:ascii="Times New Roman" w:eastAsia="Times New Roman" w:hAnsi="Times New Roman" w:cs="Times New Roman"/>
            <w:sz w:val="18"/>
            <w:szCs w:val="18"/>
          </w:rPr>
          <w:delText>A</w:delText>
        </w:r>
      </w:del>
      <w:r>
        <w:rPr>
          <w:rFonts w:ascii="Times New Roman" w:eastAsia="Times New Roman" w:hAnsi="Times New Roman" w:cs="Times New Roman"/>
          <w:sz w:val="18"/>
          <w:szCs w:val="18"/>
        </w:rPr>
        <w:t>gent-</w:t>
      </w:r>
      <w:ins w:id="9" w:author="Alexander, Jennifer" w:date="2023-03-07T08:49:00Z">
        <w:r w:rsidR="0089617F">
          <w:rPr>
            <w:rFonts w:ascii="Times New Roman" w:eastAsia="Times New Roman" w:hAnsi="Times New Roman" w:cs="Times New Roman"/>
            <w:sz w:val="18"/>
            <w:szCs w:val="18"/>
          </w:rPr>
          <w:t>b</w:t>
        </w:r>
      </w:ins>
      <w:del w:id="10" w:author="Alexander, Jennifer" w:date="2023-03-07T08:49:00Z">
        <w:r w:rsidDel="0089617F">
          <w:rPr>
            <w:rFonts w:ascii="Times New Roman" w:eastAsia="Times New Roman" w:hAnsi="Times New Roman" w:cs="Times New Roman"/>
            <w:sz w:val="18"/>
            <w:szCs w:val="18"/>
          </w:rPr>
          <w:delText>B</w:delText>
        </w:r>
      </w:del>
      <w:r>
        <w:rPr>
          <w:rFonts w:ascii="Times New Roman" w:eastAsia="Times New Roman" w:hAnsi="Times New Roman" w:cs="Times New Roman"/>
          <w:sz w:val="18"/>
          <w:szCs w:val="18"/>
        </w:rPr>
        <w:t xml:space="preserve">ased </w:t>
      </w:r>
      <w:ins w:id="11" w:author="Alexander, Jennifer" w:date="2023-03-07T08:49:00Z">
        <w:r w:rsidR="0089617F">
          <w:rPr>
            <w:rFonts w:ascii="Times New Roman" w:eastAsia="Times New Roman" w:hAnsi="Times New Roman" w:cs="Times New Roman"/>
            <w:sz w:val="18"/>
            <w:szCs w:val="18"/>
          </w:rPr>
          <w:t>m</w:t>
        </w:r>
      </w:ins>
      <w:del w:id="12" w:author="Alexander, Jennifer" w:date="2023-03-07T08:49:00Z">
        <w:r w:rsidDel="0089617F">
          <w:rPr>
            <w:rFonts w:ascii="Times New Roman" w:eastAsia="Times New Roman" w:hAnsi="Times New Roman" w:cs="Times New Roman"/>
            <w:sz w:val="18"/>
            <w:szCs w:val="18"/>
          </w:rPr>
          <w:delText>M</w:delText>
        </w:r>
      </w:del>
      <w:r>
        <w:rPr>
          <w:rFonts w:ascii="Times New Roman" w:eastAsia="Times New Roman" w:hAnsi="Times New Roman" w:cs="Times New Roman"/>
          <w:sz w:val="18"/>
          <w:szCs w:val="18"/>
        </w:rPr>
        <w:t xml:space="preserve">odel that extends the </w:t>
      </w:r>
      <w:proofErr w:type="spellStart"/>
      <w:r>
        <w:rPr>
          <w:rFonts w:ascii="Times New Roman" w:eastAsia="Times New Roman" w:hAnsi="Times New Roman" w:cs="Times New Roman"/>
          <w:sz w:val="18"/>
          <w:szCs w:val="18"/>
        </w:rPr>
        <w:t>Hegselmann</w:t>
      </w:r>
      <w:proofErr w:type="spellEnd"/>
      <w:r>
        <w:rPr>
          <w:rFonts w:ascii="Times New Roman" w:eastAsia="Times New Roman" w:hAnsi="Times New Roman" w:cs="Times New Roman"/>
          <w:sz w:val="18"/>
          <w:szCs w:val="18"/>
        </w:rPr>
        <w:t xml:space="preserve">-Krause model of opinion dynamics to study the role of social identity in opinion polarization. In our model, an agent’s social identity is a function of two things - the agent’s opinion in relation to those of the other agents, and the observer’s sensitivity to the tightness of clustering. We implement this by first selecting a subset of the agent population that are deemed to have close neighbors, and then using Louvain community detection to find identity groups. At every time step, agents only consider the opinions of other agents within their identity group that also fall within their </w:t>
      </w:r>
      <w:proofErr w:type="spellStart"/>
      <w:r>
        <w:rPr>
          <w:rFonts w:ascii="Times New Roman" w:eastAsia="Times New Roman" w:hAnsi="Times New Roman" w:cs="Times New Roman"/>
          <w:sz w:val="18"/>
          <w:szCs w:val="18"/>
        </w:rPr>
        <w:t>Hegselmann</w:t>
      </w:r>
      <w:proofErr w:type="spellEnd"/>
      <w:r>
        <w:rPr>
          <w:rFonts w:ascii="Times New Roman" w:eastAsia="Times New Roman" w:hAnsi="Times New Roman" w:cs="Times New Roman"/>
          <w:sz w:val="18"/>
          <w:szCs w:val="18"/>
        </w:rPr>
        <w:t>-Krause opinion boundary, ε. We show that our dynamic implementation of social identity systematically modulates the relationship between average ε and polarization.</w:t>
      </w:r>
    </w:p>
    <w:p w14:paraId="1BA90D1C" w14:textId="77777777" w:rsidR="00600FE1" w:rsidRDefault="009F245C">
      <w:pPr>
        <w:rPr>
          <w:rFonts w:ascii="Times New Roman" w:eastAsia="Times New Roman" w:hAnsi="Times New Roman" w:cs="Times New Roman"/>
          <w:sz w:val="18"/>
          <w:szCs w:val="18"/>
        </w:rPr>
      </w:pPr>
      <w:r>
        <w:rPr>
          <w:rFonts w:ascii="Times New Roman" w:eastAsia="Times New Roman" w:hAnsi="Times New Roman" w:cs="Times New Roman"/>
          <w:b/>
          <w:sz w:val="18"/>
          <w:szCs w:val="18"/>
        </w:rPr>
        <w:t>Keywords:</w:t>
      </w:r>
      <w:r>
        <w:rPr>
          <w:rFonts w:ascii="Times New Roman" w:eastAsia="Times New Roman" w:hAnsi="Times New Roman" w:cs="Times New Roman"/>
          <w:sz w:val="18"/>
          <w:szCs w:val="18"/>
        </w:rPr>
        <w:t xml:space="preserve"> opinion dynamics, bounded confidence model, dynamic identity, polarization.</w:t>
      </w:r>
    </w:p>
    <w:p w14:paraId="3F689DC0" w14:textId="77777777" w:rsidR="00600FE1" w:rsidRDefault="00600FE1"/>
    <w:p w14:paraId="2B789988" w14:textId="77777777" w:rsidR="00600FE1" w:rsidRDefault="009F245C">
      <w:pPr>
        <w:pStyle w:val="Heading1"/>
        <w:spacing w:before="240" w:after="240"/>
        <w:rPr>
          <w:rFonts w:ascii="Times New Roman" w:eastAsia="Times New Roman" w:hAnsi="Times New Roman" w:cs="Times New Roman"/>
          <w:b/>
          <w:sz w:val="24"/>
          <w:szCs w:val="24"/>
        </w:rPr>
      </w:pPr>
      <w:bookmarkStart w:id="13" w:name="_jac0qavnfcya" w:colFirst="0" w:colLast="0"/>
      <w:bookmarkEnd w:id="13"/>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Introduction </w:t>
      </w:r>
    </w:p>
    <w:p w14:paraId="4CA6B485"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process of consensus formation in public opinion is at least partially believed to be impacted by social interactions. Individuals gather information about the world, other individuals, and societal structures through conversations with each other. They also learn about accepted norms and normative evaluations of individuals and situations through interactions with others. Through this process they ultimately form their own beliefs and opinions about relevant issues using social information as one of the inputs. People with differing points of view may reconcile their differences through conversation by either learning to adopt the other’s </w:t>
      </w:r>
      <w:proofErr w:type="gramStart"/>
      <w:r>
        <w:rPr>
          <w:rFonts w:ascii="Times New Roman" w:eastAsia="Times New Roman" w:hAnsi="Times New Roman" w:cs="Times New Roman"/>
          <w:sz w:val="20"/>
          <w:szCs w:val="20"/>
        </w:rPr>
        <w:t>views, or</w:t>
      </w:r>
      <w:proofErr w:type="gramEnd"/>
      <w:r>
        <w:rPr>
          <w:rFonts w:ascii="Times New Roman" w:eastAsia="Times New Roman" w:hAnsi="Times New Roman" w:cs="Times New Roman"/>
          <w:sz w:val="20"/>
          <w:szCs w:val="20"/>
        </w:rPr>
        <w:t xml:space="preserve"> convincing the other of one’s own or by resisting opinion change.</w:t>
      </w:r>
    </w:p>
    <w:p w14:paraId="32684269"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Hegselmann</w:t>
      </w:r>
      <w:proofErr w:type="spellEnd"/>
      <w:r>
        <w:rPr>
          <w:rFonts w:ascii="Times New Roman" w:eastAsia="Times New Roman" w:hAnsi="Times New Roman" w:cs="Times New Roman"/>
          <w:sz w:val="20"/>
          <w:szCs w:val="20"/>
        </w:rPr>
        <w:t xml:space="preserve">-Krause (HK) model of opinion dynamics is a bounded-confidence model with continuous real-valued opinions </w:t>
      </w:r>
      <w:hyperlink r:id="rId7">
        <w:r>
          <w:rPr>
            <w:rFonts w:ascii="Times New Roman" w:eastAsia="Times New Roman" w:hAnsi="Times New Roman" w:cs="Times New Roman"/>
            <w:color w:val="000000"/>
            <w:sz w:val="20"/>
            <w:szCs w:val="20"/>
          </w:rPr>
          <w:t>[1]</w:t>
        </w:r>
      </w:hyperlink>
      <w:r>
        <w:rPr>
          <w:rFonts w:ascii="Times New Roman" w:eastAsia="Times New Roman" w:hAnsi="Times New Roman" w:cs="Times New Roman"/>
          <w:sz w:val="20"/>
          <w:szCs w:val="20"/>
        </w:rPr>
        <w:t>. Classically, the HK imposes a constraint that allows a listening agent to only consider other agents whose opinion falls within a distance of a boundary parameter (commonly denoted by ε) of the listening agent. The listening agent updates its opinion to the average value of the opinions of all such agents. Different system parameters and initial conditions can cause the HK system to produce consensus, polarization, or fractured states.</w:t>
      </w:r>
    </w:p>
    <w:p w14:paraId="64C885CB" w14:textId="32660281"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number of theoretical properties of the HK model have been studied such as the probability </w:t>
      </w:r>
      <w:hyperlink r:id="rId8">
        <w:r>
          <w:rPr>
            <w:rFonts w:ascii="Times New Roman" w:eastAsia="Times New Roman" w:hAnsi="Times New Roman" w:cs="Times New Roman"/>
            <w:color w:val="000000"/>
            <w:sz w:val="20"/>
            <w:szCs w:val="20"/>
          </w:rPr>
          <w:t>[2]</w:t>
        </w:r>
      </w:hyperlink>
      <w:r>
        <w:rPr>
          <w:rFonts w:ascii="Times New Roman" w:eastAsia="Times New Roman" w:hAnsi="Times New Roman" w:cs="Times New Roman"/>
          <w:sz w:val="20"/>
          <w:szCs w:val="20"/>
        </w:rPr>
        <w:t xml:space="preserve"> and kinetics of consensus </w:t>
      </w:r>
      <w:hyperlink r:id="rId9">
        <w:r>
          <w:rPr>
            <w:rFonts w:ascii="Times New Roman" w:eastAsia="Times New Roman" w:hAnsi="Times New Roman" w:cs="Times New Roman"/>
            <w:color w:val="000000"/>
            <w:sz w:val="20"/>
            <w:szCs w:val="20"/>
          </w:rPr>
          <w:t>[3]</w:t>
        </w:r>
      </w:hyperlink>
      <w:r>
        <w:rPr>
          <w:rFonts w:ascii="Times New Roman" w:eastAsia="Times New Roman" w:hAnsi="Times New Roman" w:cs="Times New Roman"/>
          <w:sz w:val="20"/>
          <w:szCs w:val="20"/>
        </w:rPr>
        <w:t xml:space="preserve">, the role of noise </w:t>
      </w:r>
      <w:hyperlink r:id="rId10">
        <w:r>
          <w:rPr>
            <w:rFonts w:ascii="Times New Roman" w:eastAsia="Times New Roman" w:hAnsi="Times New Roman" w:cs="Times New Roman"/>
            <w:color w:val="000000"/>
            <w:sz w:val="20"/>
            <w:szCs w:val="20"/>
          </w:rPr>
          <w:t>[4,5]</w:t>
        </w:r>
      </w:hyperlink>
      <w:r>
        <w:rPr>
          <w:rFonts w:ascii="Times New Roman" w:eastAsia="Times New Roman" w:hAnsi="Times New Roman" w:cs="Times New Roman"/>
          <w:sz w:val="20"/>
          <w:szCs w:val="20"/>
        </w:rPr>
        <w:t xml:space="preserve">, heterogeneity in ε </w:t>
      </w:r>
      <w:hyperlink r:id="rId11">
        <w:r>
          <w:rPr>
            <w:rFonts w:ascii="Times New Roman" w:eastAsia="Times New Roman" w:hAnsi="Times New Roman" w:cs="Times New Roman"/>
            <w:color w:val="000000"/>
            <w:sz w:val="20"/>
            <w:szCs w:val="20"/>
          </w:rPr>
          <w:t>[6]</w:t>
        </w:r>
      </w:hyperlink>
      <w:r>
        <w:rPr>
          <w:rFonts w:ascii="Times New Roman" w:eastAsia="Times New Roman" w:hAnsi="Times New Roman" w:cs="Times New Roman"/>
          <w:sz w:val="20"/>
          <w:szCs w:val="20"/>
        </w:rPr>
        <w:t xml:space="preserve">, adding more dimensions to the opinion space </w:t>
      </w:r>
      <w:hyperlink r:id="rId12">
        <w:r>
          <w:rPr>
            <w:rFonts w:ascii="Times New Roman" w:eastAsia="Times New Roman" w:hAnsi="Times New Roman" w:cs="Times New Roman"/>
            <w:color w:val="000000"/>
            <w:sz w:val="20"/>
            <w:szCs w:val="20"/>
          </w:rPr>
          <w:t>[3,7]</w:t>
        </w:r>
      </w:hyperlink>
      <w:r>
        <w:rPr>
          <w:rFonts w:ascii="Times New Roman" w:eastAsia="Times New Roman" w:hAnsi="Times New Roman" w:cs="Times New Roman"/>
          <w:sz w:val="20"/>
          <w:szCs w:val="20"/>
        </w:rPr>
        <w:t xml:space="preserve">, and how the presence of social network constraints influences dynamics </w:t>
      </w:r>
      <w:hyperlink r:id="rId13">
        <w:r>
          <w:rPr>
            <w:rFonts w:ascii="Times New Roman" w:eastAsia="Times New Roman" w:hAnsi="Times New Roman" w:cs="Times New Roman"/>
            <w:color w:val="000000"/>
            <w:sz w:val="20"/>
            <w:szCs w:val="20"/>
          </w:rPr>
          <w:t>[8]</w:t>
        </w:r>
      </w:hyperlink>
      <w:r>
        <w:rPr>
          <w:rFonts w:ascii="Times New Roman" w:eastAsia="Times New Roman" w:hAnsi="Times New Roman" w:cs="Times New Roman"/>
          <w:sz w:val="20"/>
          <w:szCs w:val="20"/>
        </w:rPr>
        <w:t xml:space="preserve">. Some other studies have extended the HK model by adding to the dynamics new features such as the presence of agenda-setting </w:t>
      </w:r>
      <w:ins w:id="14" w:author="Alexander, Jennifer" w:date="2023-03-07T08:57:00Z">
        <w:r w:rsidR="0089617F">
          <w:rPr>
            <w:rFonts w:ascii="Times New Roman" w:eastAsia="Times New Roman" w:hAnsi="Times New Roman" w:cs="Times New Roman"/>
            <w:sz w:val="20"/>
            <w:szCs w:val="20"/>
          </w:rPr>
          <w:t>“</w:t>
        </w:r>
      </w:ins>
      <w:del w:id="15" w:author="Alexander, Jennifer" w:date="2023-03-07T08:57:00Z">
        <w:r w:rsidDel="0089617F">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leaders</w:t>
      </w:r>
      <w:ins w:id="16" w:author="Alexander, Jennifer" w:date="2023-03-07T08:57:00Z">
        <w:r w:rsidR="0089617F">
          <w:rPr>
            <w:rFonts w:ascii="Times New Roman" w:eastAsia="Times New Roman" w:hAnsi="Times New Roman" w:cs="Times New Roman"/>
            <w:sz w:val="20"/>
            <w:szCs w:val="20"/>
          </w:rPr>
          <w:t>”</w:t>
        </w:r>
      </w:ins>
      <w:del w:id="17" w:author="Alexander, Jennifer" w:date="2023-03-07T08:57:00Z">
        <w:r w:rsidDel="0089617F">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xml:space="preserve"> </w:t>
      </w:r>
      <w:hyperlink r:id="rId14">
        <w:r>
          <w:rPr>
            <w:rFonts w:ascii="Times New Roman" w:eastAsia="Times New Roman" w:hAnsi="Times New Roman" w:cs="Times New Roman"/>
            <w:color w:val="000000"/>
            <w:sz w:val="20"/>
            <w:szCs w:val="20"/>
          </w:rPr>
          <w:t>[9]</w:t>
        </w:r>
      </w:hyperlink>
      <w:r>
        <w:rPr>
          <w:rFonts w:ascii="Times New Roman" w:eastAsia="Times New Roman" w:hAnsi="Times New Roman" w:cs="Times New Roman"/>
          <w:sz w:val="20"/>
          <w:szCs w:val="20"/>
        </w:rPr>
        <w:t xml:space="preserve"> or extremists </w:t>
      </w:r>
      <w:hyperlink r:id="rId15">
        <w:r>
          <w:rPr>
            <w:rFonts w:ascii="Times New Roman" w:eastAsia="Times New Roman" w:hAnsi="Times New Roman" w:cs="Times New Roman"/>
            <w:color w:val="000000"/>
            <w:sz w:val="20"/>
            <w:szCs w:val="20"/>
          </w:rPr>
          <w:t>[10]</w:t>
        </w:r>
      </w:hyperlink>
      <w:r>
        <w:rPr>
          <w:rFonts w:ascii="Times New Roman" w:eastAsia="Times New Roman" w:hAnsi="Times New Roman" w:cs="Times New Roman"/>
          <w:sz w:val="20"/>
          <w:szCs w:val="20"/>
        </w:rPr>
        <w:t xml:space="preserve">. </w:t>
      </w:r>
    </w:p>
    <w:p w14:paraId="7BC199CE" w14:textId="77777777" w:rsidR="00600FE1" w:rsidRDefault="009F245C">
      <w:pPr>
        <w:ind w:firstLine="720"/>
      </w:pPr>
      <w:r>
        <w:rPr>
          <w:rFonts w:ascii="Times New Roman" w:eastAsia="Times New Roman" w:hAnsi="Times New Roman" w:cs="Times New Roman"/>
          <w:sz w:val="20"/>
          <w:szCs w:val="20"/>
        </w:rPr>
        <w:t xml:space="preserve">We took a slightly different approach to advancing the HK model, by introducing an additional component to the dynamics that simulates the role of social identity groups on the </w:t>
      </w:r>
      <w:bookmarkStart w:id="18" w:name="_Hlk129072086"/>
      <w:r>
        <w:rPr>
          <w:rFonts w:ascii="Times New Roman" w:eastAsia="Times New Roman" w:hAnsi="Times New Roman" w:cs="Times New Roman"/>
          <w:sz w:val="20"/>
          <w:szCs w:val="20"/>
        </w:rPr>
        <w:t>asymptotic</w:t>
      </w:r>
      <w:bookmarkEnd w:id="18"/>
      <w:r>
        <w:rPr>
          <w:rFonts w:ascii="Times New Roman" w:eastAsia="Times New Roman" w:hAnsi="Times New Roman" w:cs="Times New Roman"/>
          <w:sz w:val="20"/>
          <w:szCs w:val="20"/>
        </w:rPr>
        <w:t xml:space="preserve"> behavior of the system. Social Identity Theory (SIT) proposes that pairwise inter-personal interactions are relevant but </w:t>
      </w:r>
      <w:r>
        <w:rPr>
          <w:rFonts w:ascii="Times New Roman" w:eastAsia="Times New Roman" w:hAnsi="Times New Roman" w:cs="Times New Roman"/>
          <w:sz w:val="20"/>
          <w:szCs w:val="20"/>
        </w:rPr>
        <w:lastRenderedPageBreak/>
        <w:t xml:space="preserve">insufficient to explaining the collective dynamics of a society, and that perceived group identities influence one’s behavior towards another </w:t>
      </w:r>
      <w:hyperlink r:id="rId16">
        <w:r>
          <w:rPr>
            <w:rFonts w:ascii="Times New Roman" w:eastAsia="Times New Roman" w:hAnsi="Times New Roman" w:cs="Times New Roman"/>
            <w:color w:val="000000"/>
            <w:sz w:val="20"/>
            <w:szCs w:val="20"/>
          </w:rPr>
          <w:t>[11]</w:t>
        </w:r>
      </w:hyperlink>
      <w:r>
        <w:rPr>
          <w:rFonts w:ascii="Times New Roman" w:eastAsia="Times New Roman" w:hAnsi="Times New Roman" w:cs="Times New Roman"/>
          <w:sz w:val="20"/>
          <w:szCs w:val="20"/>
        </w:rPr>
        <w:t xml:space="preserve">. Identities may help individuals understand and approximate a complex landscape of public opinion and interests by reducing nuances and variances into simplified labels. We aimed to study the relevance of social identities to polarization - a qualitative state of the system where the opinions of all agents tend to be split into two antagonistic camps - given its sociological significance as a commonly occurring state of public opinion </w:t>
      </w:r>
      <w:hyperlink r:id="rId17">
        <w:r>
          <w:rPr>
            <w:rFonts w:ascii="Times New Roman" w:eastAsia="Times New Roman" w:hAnsi="Times New Roman" w:cs="Times New Roman"/>
            <w:color w:val="000000"/>
            <w:sz w:val="20"/>
            <w:szCs w:val="20"/>
          </w:rPr>
          <w:t>[12]</w:t>
        </w:r>
      </w:hyperlink>
      <w:hyperlink r:id="rId18">
        <w:r>
          <w:rPr>
            <w:rFonts w:ascii="Times New Roman" w:eastAsia="Times New Roman" w:hAnsi="Times New Roman" w:cs="Times New Roman"/>
            <w:color w:val="000000"/>
            <w:sz w:val="20"/>
            <w:szCs w:val="20"/>
          </w:rPr>
          <w:t>[13]</w:t>
        </w:r>
      </w:hyperlink>
      <w:r>
        <w:rPr>
          <w:rFonts w:ascii="Times New Roman" w:eastAsia="Times New Roman" w:hAnsi="Times New Roman" w:cs="Times New Roman"/>
          <w:sz w:val="20"/>
          <w:szCs w:val="20"/>
        </w:rPr>
        <w:t>.</w:t>
      </w:r>
    </w:p>
    <w:p w14:paraId="4D36649A"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assumed (by the self) and perceived (of others) identities are known to influence one’s opinion. For example, a study by Wojcieszak and Garrett found that priming national identity, and exposure to anti-immigration news increases reported anti-immigration sentiment among anti-immigration participants </w:t>
      </w:r>
      <w:hyperlink r:id="rId19">
        <w:r>
          <w:rPr>
            <w:rFonts w:ascii="Times New Roman" w:eastAsia="Times New Roman" w:hAnsi="Times New Roman" w:cs="Times New Roman"/>
            <w:color w:val="000000"/>
            <w:sz w:val="20"/>
            <w:szCs w:val="20"/>
          </w:rPr>
          <w:t>[14]</w:t>
        </w:r>
      </w:hyperlink>
      <w:r>
        <w:rPr>
          <w:rFonts w:ascii="Times New Roman" w:eastAsia="Times New Roman" w:hAnsi="Times New Roman" w:cs="Times New Roman"/>
          <w:sz w:val="20"/>
          <w:szCs w:val="20"/>
        </w:rPr>
        <w:t xml:space="preserve">. We follow the Reinforcing Spirals Model </w:t>
      </w:r>
      <w:hyperlink r:id="rId20">
        <w:r>
          <w:rPr>
            <w:rFonts w:ascii="Times New Roman" w:eastAsia="Times New Roman" w:hAnsi="Times New Roman" w:cs="Times New Roman"/>
            <w:color w:val="000000"/>
            <w:sz w:val="20"/>
            <w:szCs w:val="20"/>
          </w:rPr>
          <w:t>[15]</w:t>
        </w:r>
      </w:hyperlink>
      <w:hyperlink r:id="rId21">
        <w:r>
          <w:rPr>
            <w:rFonts w:ascii="Times New Roman" w:eastAsia="Times New Roman" w:hAnsi="Times New Roman" w:cs="Times New Roman"/>
            <w:color w:val="000000"/>
            <w:sz w:val="20"/>
            <w:szCs w:val="20"/>
          </w:rPr>
          <w:t>[16]</w:t>
        </w:r>
      </w:hyperlink>
      <w:r>
        <w:rPr>
          <w:rFonts w:ascii="Times New Roman" w:eastAsia="Times New Roman" w:hAnsi="Times New Roman" w:cs="Times New Roman"/>
          <w:sz w:val="20"/>
          <w:szCs w:val="20"/>
        </w:rPr>
        <w:t xml:space="preserve"> in proposing that salience of social identity and the degree to which there exists closed vs open communication norms are major drivers of polarization in a dynamic model.</w:t>
      </w:r>
    </w:p>
    <w:p w14:paraId="3ABE5005" w14:textId="156C8731"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Consistent with SIT, we treat opinions and identities as interacting components of social behavior that are both relevant for dynamics. Therefore, we model the formation of social identities as an emergent process in the opinion space. Agents look at the entire opinion space to find groups of agents that are well-</w:t>
      </w:r>
      <w:del w:id="19" w:author="Alexander, Jennifer" w:date="2023-03-07T09:00:00Z">
        <w:r w:rsidDel="001419C4">
          <w:rPr>
            <w:rFonts w:ascii="Times New Roman" w:eastAsia="Times New Roman" w:hAnsi="Times New Roman" w:cs="Times New Roman"/>
            <w:sz w:val="20"/>
            <w:szCs w:val="20"/>
          </w:rPr>
          <w:delText>clustered, and</w:delText>
        </w:r>
      </w:del>
      <w:ins w:id="20" w:author="Alexander, Jennifer" w:date="2023-03-07T09:00:00Z">
        <w:r w:rsidR="001419C4">
          <w:rPr>
            <w:rFonts w:ascii="Times New Roman" w:eastAsia="Times New Roman" w:hAnsi="Times New Roman" w:cs="Times New Roman"/>
            <w:sz w:val="20"/>
            <w:szCs w:val="20"/>
          </w:rPr>
          <w:t>clustered and</w:t>
        </w:r>
      </w:ins>
      <w:r>
        <w:rPr>
          <w:rFonts w:ascii="Times New Roman" w:eastAsia="Times New Roman" w:hAnsi="Times New Roman" w:cs="Times New Roman"/>
          <w:sz w:val="20"/>
          <w:szCs w:val="20"/>
        </w:rPr>
        <w:t xml:space="preserve"> assign identities to these clusters. Then they update their opinions using only the inputs from agents that are both within their own identity group</w:t>
      </w:r>
      <w:del w:id="21" w:author="Alexander, Jennifer" w:date="2023-03-07T09:01:00Z">
        <w:r w:rsidDel="001419C4">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satisfy the HK opinion boundary. Our model thus assumes that social identity acts as an additional filter for agents as they select other agents to seek consensus with at each step. Therefore, an agent might ignore another’s opinion either because their opinions are too far from each other, or because they perceive the other agent to be in a different identity group. Importantly, identities are not pre-assigned to agents - rather they are inferred from the opinion positions of the entire population. Some agents may “see” different identity groups than others. Moreover, identity groups might evolve as opinions of agents evolve – as agents move through the opinion space the groups might merge, shift and break up. </w:t>
      </w:r>
    </w:p>
    <w:p w14:paraId="3210B51F" w14:textId="78BB261F"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needed a plausible algorithm to dynamically assign agents to identity groups based on their opinion positions in the opinion space. For this, we needed to consider what conditions must be satisfied for agents to be said to form an identity group based on opinions. Firstly, for an identity group to be said to exist, there must be at least a few agents showing a high degree of proximity to one another in the opinion space. Secondly, for </w:t>
      </w:r>
      <w:del w:id="22" w:author="Slater, Michael" w:date="2023-03-07T10:32:00Z">
        <w:r w:rsidDel="009D387A">
          <w:rPr>
            <w:rFonts w:ascii="Times New Roman" w:eastAsia="Times New Roman" w:hAnsi="Times New Roman" w:cs="Times New Roman"/>
            <w:sz w:val="20"/>
            <w:szCs w:val="20"/>
          </w:rPr>
          <w:delText>an</w:delText>
        </w:r>
      </w:del>
      <w:r>
        <w:rPr>
          <w:rFonts w:ascii="Times New Roman" w:eastAsia="Times New Roman" w:hAnsi="Times New Roman" w:cs="Times New Roman"/>
          <w:sz w:val="20"/>
          <w:szCs w:val="20"/>
        </w:rPr>
        <w:t xml:space="preserve"> agent</w:t>
      </w:r>
      <w:ins w:id="23" w:author="Slater, Michael" w:date="2023-03-07T10:32:00Z">
        <w:r w:rsidR="009D387A">
          <w:rPr>
            <w:rFonts w:ascii="Times New Roman" w:eastAsia="Times New Roman" w:hAnsi="Times New Roman" w:cs="Times New Roman"/>
            <w:sz w:val="20"/>
            <w:szCs w:val="20"/>
          </w:rPr>
          <w:t>s</w:t>
        </w:r>
      </w:ins>
      <w:r>
        <w:rPr>
          <w:rFonts w:ascii="Times New Roman" w:eastAsia="Times New Roman" w:hAnsi="Times New Roman" w:cs="Times New Roman"/>
          <w:sz w:val="20"/>
          <w:szCs w:val="20"/>
        </w:rPr>
        <w:t xml:space="preserve"> to be considered as part of an identity group, </w:t>
      </w:r>
      <w:proofErr w:type="spellStart"/>
      <w:ins w:id="24" w:author="Slater, Michael" w:date="2023-03-07T10:32:00Z">
        <w:r w:rsidR="009D387A">
          <w:rPr>
            <w:rFonts w:ascii="Times New Roman" w:eastAsia="Times New Roman" w:hAnsi="Times New Roman" w:cs="Times New Roman"/>
            <w:sz w:val="20"/>
            <w:szCs w:val="20"/>
          </w:rPr>
          <w:t>they</w:t>
        </w:r>
      </w:ins>
      <w:del w:id="25" w:author="Slater, Michael" w:date="2023-03-07T10:32:00Z">
        <w:r w:rsidDel="009D387A">
          <w:rPr>
            <w:rFonts w:ascii="Times New Roman" w:eastAsia="Times New Roman" w:hAnsi="Times New Roman" w:cs="Times New Roman"/>
            <w:sz w:val="20"/>
            <w:szCs w:val="20"/>
          </w:rPr>
          <w:delText xml:space="preserve">she </w:delText>
        </w:r>
      </w:del>
      <w:r>
        <w:rPr>
          <w:rFonts w:ascii="Times New Roman" w:eastAsia="Times New Roman" w:hAnsi="Times New Roman" w:cs="Times New Roman"/>
          <w:sz w:val="20"/>
          <w:szCs w:val="20"/>
        </w:rPr>
        <w:t>must</w:t>
      </w:r>
      <w:proofErr w:type="spellEnd"/>
      <w:r>
        <w:rPr>
          <w:rFonts w:ascii="Times New Roman" w:eastAsia="Times New Roman" w:hAnsi="Times New Roman" w:cs="Times New Roman"/>
          <w:sz w:val="20"/>
          <w:szCs w:val="20"/>
        </w:rPr>
        <w:t xml:space="preserve"> demonstrate sufficient similarity to the identity group’s ideology. Thirdly, the identity group must not only be defined by the proximity of the opinions of its own members</w:t>
      </w:r>
      <w:del w:id="26" w:author="Alexander, Jennifer" w:date="2023-03-07T09:05:00Z">
        <w:r w:rsidDel="001419C4">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xml:space="preserve"> but must also be sufficiently far from agents it excludes. In other words</w:t>
      </w:r>
      <w:ins w:id="27" w:author="Alexander, Jennifer" w:date="2023-03-07T09:05:00Z">
        <w:r w:rsidR="001419C4">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an identity group </w:t>
      </w:r>
      <w:del w:id="28" w:author="Alexander, Jennifer" w:date="2023-03-07T09:07:00Z">
        <w:r w:rsidDel="00F61B20">
          <w:rPr>
            <w:rFonts w:ascii="Times New Roman" w:eastAsia="Times New Roman" w:hAnsi="Times New Roman" w:cs="Times New Roman"/>
            <w:sz w:val="20"/>
            <w:szCs w:val="20"/>
          </w:rPr>
          <w:delText xml:space="preserve">isn’t </w:delText>
        </w:r>
      </w:del>
      <w:ins w:id="29" w:author="Alexander, Jennifer" w:date="2023-03-07T09:07:00Z">
        <w:r w:rsidR="00F61B20">
          <w:rPr>
            <w:rFonts w:ascii="Times New Roman" w:eastAsia="Times New Roman" w:hAnsi="Times New Roman" w:cs="Times New Roman"/>
            <w:sz w:val="20"/>
            <w:szCs w:val="20"/>
          </w:rPr>
          <w:t xml:space="preserve">is not </w:t>
        </w:r>
      </w:ins>
      <w:r>
        <w:rPr>
          <w:rFonts w:ascii="Times New Roman" w:eastAsia="Times New Roman" w:hAnsi="Times New Roman" w:cs="Times New Roman"/>
          <w:sz w:val="20"/>
          <w:szCs w:val="20"/>
        </w:rPr>
        <w:t xml:space="preserve">defined just by the oneness of its </w:t>
      </w:r>
      <w:proofErr w:type="gramStart"/>
      <w:r>
        <w:rPr>
          <w:rFonts w:ascii="Times New Roman" w:eastAsia="Times New Roman" w:hAnsi="Times New Roman" w:cs="Times New Roman"/>
          <w:sz w:val="20"/>
          <w:szCs w:val="20"/>
        </w:rPr>
        <w:t>members, but</w:t>
      </w:r>
      <w:proofErr w:type="gramEnd"/>
      <w:r>
        <w:rPr>
          <w:rFonts w:ascii="Times New Roman" w:eastAsia="Times New Roman" w:hAnsi="Times New Roman" w:cs="Times New Roman"/>
          <w:sz w:val="20"/>
          <w:szCs w:val="20"/>
        </w:rPr>
        <w:t xml:space="preserve"> must also take into account the otherness of agents it excludes.</w:t>
      </w:r>
    </w:p>
    <w:p w14:paraId="46012FEB" w14:textId="625CEAE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algorithm for identity group detection follows a similar logic as detailed above. Identity groups are detected in the opinion space by considering only those agents that have enough sufficiently like-minded agents in the opinion space. In this subset of non-isolated agents, the detector applies a Louvain </w:t>
      </w:r>
      <w:del w:id="30" w:author="Slater, Michael" w:date="2023-03-07T10:33:00Z">
        <w:r w:rsidDel="009D387A">
          <w:rPr>
            <w:rFonts w:ascii="Times New Roman" w:eastAsia="Times New Roman" w:hAnsi="Times New Roman" w:cs="Times New Roman"/>
            <w:sz w:val="20"/>
            <w:szCs w:val="20"/>
          </w:rPr>
          <w:delText>C</w:delText>
        </w:r>
      </w:del>
      <w:ins w:id="31" w:author="Slater, Michael" w:date="2023-03-07T10:33:00Z">
        <w:r w:rsidR="009D387A">
          <w:rPr>
            <w:rFonts w:ascii="Times New Roman" w:eastAsia="Times New Roman" w:hAnsi="Times New Roman" w:cs="Times New Roman"/>
            <w:sz w:val="20"/>
            <w:szCs w:val="20"/>
          </w:rPr>
          <w:t>c</w:t>
        </w:r>
      </w:ins>
      <w:r>
        <w:rPr>
          <w:rFonts w:ascii="Times New Roman" w:eastAsia="Times New Roman" w:hAnsi="Times New Roman" w:cs="Times New Roman"/>
          <w:sz w:val="20"/>
          <w:szCs w:val="20"/>
        </w:rPr>
        <w:t xml:space="preserve">ommunity </w:t>
      </w:r>
      <w:ins w:id="32" w:author="Slater, Michael" w:date="2023-03-07T10:33:00Z">
        <w:r w:rsidR="009D387A">
          <w:rPr>
            <w:rFonts w:ascii="Times New Roman" w:eastAsia="Times New Roman" w:hAnsi="Times New Roman" w:cs="Times New Roman"/>
            <w:sz w:val="20"/>
            <w:szCs w:val="20"/>
          </w:rPr>
          <w:t>d</w:t>
        </w:r>
      </w:ins>
      <w:del w:id="33" w:author="Slater, Michael" w:date="2023-03-07T10:33:00Z">
        <w:r w:rsidDel="009D387A">
          <w:rPr>
            <w:rFonts w:ascii="Times New Roman" w:eastAsia="Times New Roman" w:hAnsi="Times New Roman" w:cs="Times New Roman"/>
            <w:sz w:val="20"/>
            <w:szCs w:val="20"/>
          </w:rPr>
          <w:delText>D</w:delText>
        </w:r>
      </w:del>
      <w:r>
        <w:rPr>
          <w:rFonts w:ascii="Times New Roman" w:eastAsia="Times New Roman" w:hAnsi="Times New Roman" w:cs="Times New Roman"/>
          <w:sz w:val="20"/>
          <w:szCs w:val="20"/>
        </w:rPr>
        <w:t>etection (LCD)</w:t>
      </w:r>
      <w:hyperlink r:id="rId22">
        <w:r>
          <w:rPr>
            <w:rFonts w:ascii="Times New Roman" w:eastAsia="Times New Roman" w:hAnsi="Times New Roman" w:cs="Times New Roman"/>
            <w:color w:val="000000"/>
            <w:sz w:val="20"/>
            <w:szCs w:val="20"/>
          </w:rPr>
          <w:t>[17]</w:t>
        </w:r>
      </w:hyperlink>
      <w:r>
        <w:rPr>
          <w:rFonts w:ascii="Times New Roman" w:eastAsia="Times New Roman" w:hAnsi="Times New Roman" w:cs="Times New Roman"/>
          <w:sz w:val="20"/>
          <w:szCs w:val="20"/>
        </w:rPr>
        <w:t xml:space="preserve"> algorithm, which is our implementation of a general mechanism that lets agents automatically detect the existence of identity groups from information about the spread of opinions in the population.</w:t>
      </w:r>
    </w:p>
    <w:p w14:paraId="3698130D" w14:textId="03EA0595"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An important parameter in the process above controls what we mean by “sufficient like-mindedness” in the filtering step. We call this parameter “</w:t>
      </w:r>
      <w:ins w:id="34" w:author="Slater, Michael" w:date="2023-03-07T10:33:00Z">
        <w:r w:rsidR="009D387A">
          <w:rPr>
            <w:rFonts w:ascii="Times New Roman" w:eastAsia="Times New Roman" w:hAnsi="Times New Roman" w:cs="Times New Roman"/>
            <w:sz w:val="20"/>
            <w:szCs w:val="20"/>
          </w:rPr>
          <w:t>s</w:t>
        </w:r>
      </w:ins>
      <w:del w:id="35" w:author="Slater, Michael" w:date="2023-03-07T10:33:00Z">
        <w:r w:rsidDel="009D387A">
          <w:rPr>
            <w:rFonts w:ascii="Times New Roman" w:eastAsia="Times New Roman" w:hAnsi="Times New Roman" w:cs="Times New Roman"/>
            <w:sz w:val="20"/>
            <w:szCs w:val="20"/>
          </w:rPr>
          <w:delText>S</w:delText>
        </w:r>
      </w:del>
      <w:r>
        <w:rPr>
          <w:rFonts w:ascii="Times New Roman" w:eastAsia="Times New Roman" w:hAnsi="Times New Roman" w:cs="Times New Roman"/>
          <w:sz w:val="20"/>
          <w:szCs w:val="20"/>
        </w:rPr>
        <w:t xml:space="preserve">alience of </w:t>
      </w:r>
      <w:ins w:id="36" w:author="Slater, Michael" w:date="2023-03-07T10:33:00Z">
        <w:r w:rsidR="009D387A">
          <w:rPr>
            <w:rFonts w:ascii="Times New Roman" w:eastAsia="Times New Roman" w:hAnsi="Times New Roman" w:cs="Times New Roman"/>
            <w:sz w:val="20"/>
            <w:szCs w:val="20"/>
          </w:rPr>
          <w:t>p</w:t>
        </w:r>
      </w:ins>
      <w:del w:id="37" w:author="Slater, Michael" w:date="2023-03-07T10:33:00Z">
        <w:r w:rsidDel="009D387A">
          <w:rPr>
            <w:rFonts w:ascii="Times New Roman" w:eastAsia="Times New Roman" w:hAnsi="Times New Roman" w:cs="Times New Roman"/>
            <w:sz w:val="20"/>
            <w:szCs w:val="20"/>
          </w:rPr>
          <w:delText>P</w:delText>
        </w:r>
      </w:del>
      <w:r>
        <w:rPr>
          <w:rFonts w:ascii="Times New Roman" w:eastAsia="Times New Roman" w:hAnsi="Times New Roman" w:cs="Times New Roman"/>
          <w:sz w:val="20"/>
          <w:szCs w:val="20"/>
        </w:rPr>
        <w:t xml:space="preserve">roximity in </w:t>
      </w:r>
      <w:ins w:id="38" w:author="Slater, Michael" w:date="2023-03-07T10:33:00Z">
        <w:r w:rsidR="009D387A">
          <w:rPr>
            <w:rFonts w:ascii="Times New Roman" w:eastAsia="Times New Roman" w:hAnsi="Times New Roman" w:cs="Times New Roman"/>
            <w:sz w:val="20"/>
            <w:szCs w:val="20"/>
          </w:rPr>
          <w:t>i</w:t>
        </w:r>
      </w:ins>
      <w:del w:id="39" w:author="Slater, Michael" w:date="2023-03-07T10:33:00Z">
        <w:r w:rsidDel="009D387A">
          <w:rPr>
            <w:rFonts w:ascii="Times New Roman" w:eastAsia="Times New Roman" w:hAnsi="Times New Roman" w:cs="Times New Roman"/>
            <w:sz w:val="20"/>
            <w:szCs w:val="20"/>
          </w:rPr>
          <w:delText>I</w:delText>
        </w:r>
      </w:del>
      <w:r>
        <w:rPr>
          <w:rFonts w:ascii="Times New Roman" w:eastAsia="Times New Roman" w:hAnsi="Times New Roman" w:cs="Times New Roman"/>
          <w:sz w:val="20"/>
          <w:szCs w:val="20"/>
        </w:rPr>
        <w:t>dentity-</w:t>
      </w:r>
      <w:ins w:id="40" w:author="Slater, Michael" w:date="2023-03-07T10:33:00Z">
        <w:r w:rsidR="009D387A">
          <w:rPr>
            <w:rFonts w:ascii="Times New Roman" w:eastAsia="Times New Roman" w:hAnsi="Times New Roman" w:cs="Times New Roman"/>
            <w:sz w:val="20"/>
            <w:szCs w:val="20"/>
          </w:rPr>
          <w:t>r</w:t>
        </w:r>
      </w:ins>
      <w:del w:id="41" w:author="Slater, Michael" w:date="2023-03-07T10:33:00Z">
        <w:r w:rsidDel="009D387A">
          <w:rPr>
            <w:rFonts w:ascii="Times New Roman" w:eastAsia="Times New Roman" w:hAnsi="Times New Roman" w:cs="Times New Roman"/>
            <w:sz w:val="20"/>
            <w:szCs w:val="20"/>
          </w:rPr>
          <w:delText>R</w:delText>
        </w:r>
      </w:del>
      <w:r>
        <w:rPr>
          <w:rFonts w:ascii="Times New Roman" w:eastAsia="Times New Roman" w:hAnsi="Times New Roman" w:cs="Times New Roman"/>
          <w:sz w:val="20"/>
          <w:szCs w:val="20"/>
        </w:rPr>
        <w:t xml:space="preserve">elevant </w:t>
      </w:r>
      <w:ins w:id="42" w:author="Slater, Michael" w:date="2023-03-07T10:34:00Z">
        <w:r w:rsidR="009D387A">
          <w:rPr>
            <w:rFonts w:ascii="Times New Roman" w:eastAsia="Times New Roman" w:hAnsi="Times New Roman" w:cs="Times New Roman"/>
            <w:sz w:val="20"/>
            <w:szCs w:val="20"/>
          </w:rPr>
          <w:t>o</w:t>
        </w:r>
      </w:ins>
      <w:del w:id="43" w:author="Slater, Michael" w:date="2023-03-07T10:34:00Z">
        <w:r w:rsidDel="009D387A">
          <w:rPr>
            <w:rFonts w:ascii="Times New Roman" w:eastAsia="Times New Roman" w:hAnsi="Times New Roman" w:cs="Times New Roman"/>
            <w:sz w:val="20"/>
            <w:szCs w:val="20"/>
          </w:rPr>
          <w:delText>O</w:delText>
        </w:r>
      </w:del>
      <w:r>
        <w:rPr>
          <w:rFonts w:ascii="Times New Roman" w:eastAsia="Times New Roman" w:hAnsi="Times New Roman" w:cs="Times New Roman"/>
          <w:sz w:val="20"/>
          <w:szCs w:val="20"/>
        </w:rPr>
        <w:t>pinions” (SPIRO), since it defines which pairs of agents are close enough in opinion space to be relevant for LCD</w:t>
      </w:r>
      <w:del w:id="44" w:author="Alexander, Jennifer" w:date="2023-03-07T09:10:00Z">
        <w:r w:rsidDel="00AF23FF">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xml:space="preserve"> and treat it as an experimental variable. SPIRO is a property of the detector - as agents look around in the opinion space and detect identity groups, they may be differentially sensitive to agents clustering close together.</w:t>
      </w:r>
    </w:p>
    <w:p w14:paraId="031FBAE9" w14:textId="130FB125"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article</w:t>
      </w:r>
      <w:ins w:id="45" w:author="Alexander, Jennifer" w:date="2023-03-07T09:10:00Z">
        <w:r w:rsidR="009C613D">
          <w:rPr>
            <w:rFonts w:ascii="Times New Roman" w:eastAsia="Times New Roman" w:hAnsi="Times New Roman" w:cs="Times New Roman"/>
            <w:sz w:val="20"/>
            <w:szCs w:val="20"/>
          </w:rPr>
          <w:t>, we</w:t>
        </w:r>
      </w:ins>
      <w:r>
        <w:rPr>
          <w:rFonts w:ascii="Times New Roman" w:eastAsia="Times New Roman" w:hAnsi="Times New Roman" w:cs="Times New Roman"/>
          <w:sz w:val="20"/>
          <w:szCs w:val="20"/>
        </w:rPr>
        <w:t xml:space="preserve"> present five hierarchically related models, of which the last two include social identity effects. We do this to introduce not only our implementation of social identity, but also other model features and variables we believe may have interesting effects alongside identity. </w:t>
      </w:r>
      <w:r w:rsidRPr="009C613D">
        <w:rPr>
          <w:rFonts w:ascii="Times New Roman" w:eastAsia="Times New Roman" w:hAnsi="Times New Roman" w:cs="Times New Roman"/>
          <w:sz w:val="20"/>
          <w:szCs w:val="20"/>
        </w:rPr>
        <w:t>I</w:t>
      </w:r>
      <w:r>
        <w:rPr>
          <w:rFonts w:ascii="Times New Roman" w:eastAsia="Times New Roman" w:hAnsi="Times New Roman" w:cs="Times New Roman"/>
          <w:sz w:val="20"/>
          <w:szCs w:val="20"/>
        </w:rPr>
        <w:t>n section 2 we discuss our methods, including their components (Sec. 2.1), the model variants (Sec. 2.2), and our variables of interest (Sec. 2.3). In section 3 we present evidence that the presence of identity drives polarization, along with some preliminary results involving other variables. In section 4 we interpret these data and present plans for future work with these models.</w:t>
      </w:r>
    </w:p>
    <w:p w14:paraId="7352204F" w14:textId="77777777" w:rsidR="00600FE1" w:rsidRDefault="00600FE1"/>
    <w:p w14:paraId="30AE623A" w14:textId="77777777" w:rsidR="00600FE1" w:rsidRDefault="009F24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Methods (Code And Data Are Available </w:t>
      </w:r>
      <w:hyperlink r:id="rId23">
        <w:r>
          <w:rPr>
            <w:rFonts w:ascii="Times New Roman" w:eastAsia="Times New Roman" w:hAnsi="Times New Roman" w:cs="Times New Roman"/>
            <w:b/>
            <w:color w:val="000000"/>
            <w:sz w:val="24"/>
            <w:szCs w:val="24"/>
          </w:rPr>
          <w:t>[18]</w:t>
        </w:r>
      </w:hyperlink>
      <w:r>
        <w:rPr>
          <w:rFonts w:ascii="Times New Roman" w:eastAsia="Times New Roman" w:hAnsi="Times New Roman" w:cs="Times New Roman"/>
          <w:b/>
          <w:sz w:val="24"/>
          <w:szCs w:val="24"/>
        </w:rPr>
        <w:t>)</w:t>
      </w:r>
    </w:p>
    <w:p w14:paraId="2CFB084A" w14:textId="77777777" w:rsidR="00600FE1" w:rsidRDefault="00600FE1">
      <w:pPr>
        <w:rPr>
          <w:rFonts w:ascii="Times New Roman" w:eastAsia="Times New Roman" w:hAnsi="Times New Roman" w:cs="Times New Roman"/>
          <w:b/>
          <w:sz w:val="20"/>
          <w:szCs w:val="20"/>
        </w:rPr>
      </w:pPr>
    </w:p>
    <w:p w14:paraId="3579C1B8" w14:textId="77777777" w:rsidR="00600FE1" w:rsidRDefault="009F245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Model Components</w:t>
      </w:r>
    </w:p>
    <w:p w14:paraId="1B098A96" w14:textId="77777777" w:rsidR="00600FE1" w:rsidRDefault="009F245C">
      <w:pPr>
        <w:spacing w:after="240"/>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Hegselmann</w:t>
      </w:r>
      <w:proofErr w:type="spellEnd"/>
      <w:r>
        <w:rPr>
          <w:rFonts w:ascii="Times New Roman" w:eastAsia="Times New Roman" w:hAnsi="Times New Roman" w:cs="Times New Roman"/>
          <w:b/>
          <w:sz w:val="20"/>
          <w:szCs w:val="20"/>
        </w:rPr>
        <w:t xml:space="preserve">-Krause Dynamics with conformity. </w:t>
      </w:r>
      <w:r>
        <w:rPr>
          <w:rFonts w:ascii="Times New Roman" w:eastAsia="Times New Roman" w:hAnsi="Times New Roman" w:cs="Times New Roman"/>
          <w:sz w:val="20"/>
          <w:szCs w:val="20"/>
        </w:rPr>
        <w:t>An agent’s opinion is represented as a real number between -1 and +1, implemented at the resolution of 3 decimal places. Opinions of all agents are updated at every time-step based on their previous opinion and the opinions of influencers according to the rule:</w:t>
      </w:r>
    </w:p>
    <w:p w14:paraId="58164EB1" w14:textId="77777777" w:rsidR="00600FE1" w:rsidRDefault="00000000">
      <w:pPr>
        <w:spacing w:after="240"/>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1</m:t>
              </m:r>
            </m:num>
            <m:den>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den>
          </m:f>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 xml:space="preserve">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ub>
            <m:sup/>
            <m:e/>
          </m:nary>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m:t>
          </m:r>
        </m:oMath>
      </m:oMathPara>
    </w:p>
    <w:p w14:paraId="6AD5D0F6" w14:textId="5591AC08"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ins w:id="46" w:author="Slater, Michael" w:date="2023-03-07T10:34:00Z">
        <w:r w:rsidR="009D387A">
          <w:rPr>
            <w:rFonts w:ascii="Times New Roman" w:eastAsia="Times New Roman" w:hAnsi="Times New Roman" w:cs="Times New Roman"/>
            <w:sz w:val="20"/>
            <w:szCs w:val="20"/>
          </w:rPr>
          <w:t>:</w:t>
        </w:r>
      </w:ins>
      <w:del w:id="47" w:author="Slater, Michael" w:date="2023-03-07T10:34:00Z">
        <w:r w:rsidDel="009D387A">
          <w:rPr>
            <w:rFonts w:ascii="Times New Roman" w:eastAsia="Times New Roman" w:hAnsi="Times New Roman" w:cs="Times New Roman"/>
            <w:sz w:val="20"/>
            <w:szCs w:val="20"/>
          </w:rPr>
          <w:delText>,</w:delText>
        </w:r>
      </w:del>
    </w:p>
    <w:p w14:paraId="27BE6674" w14:textId="77777777" w:rsidR="00600FE1" w:rsidRDefault="00000000">
      <w:pPr>
        <w:ind w:firstLine="720"/>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[-1, +1]</m:t>
        </m:r>
      </m:oMath>
      <w:r w:rsidR="009F245C">
        <w:rPr>
          <w:rFonts w:ascii="Times New Roman" w:eastAsia="Times New Roman" w:hAnsi="Times New Roman" w:cs="Times New Roman"/>
          <w:sz w:val="20"/>
          <w:szCs w:val="20"/>
        </w:rPr>
        <w:t xml:space="preserve"> is the opinion of agent </w:t>
      </w:r>
      <m:oMath>
        <m:r>
          <w:rPr>
            <w:rFonts w:ascii="Times New Roman" w:eastAsia="Times New Roman" w:hAnsi="Times New Roman" w:cs="Times New Roman"/>
            <w:sz w:val="20"/>
            <w:szCs w:val="20"/>
          </w:rPr>
          <m:t>i</m:t>
        </m:r>
      </m:oMath>
      <w:r w:rsidR="009F245C">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sidR="009F245C">
        <w:rPr>
          <w:rFonts w:ascii="Times New Roman" w:eastAsia="Times New Roman" w:hAnsi="Times New Roman" w:cs="Times New Roman"/>
          <w:sz w:val="20"/>
          <w:szCs w:val="20"/>
        </w:rPr>
        <w:t>.</w:t>
      </w:r>
    </w:p>
    <w:p w14:paraId="4E6D37FF" w14:textId="77777777" w:rsidR="00600FE1" w:rsidRDefault="009F245C">
      <w:pPr>
        <w:ind w:left="720"/>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[0, 1]</m:t>
        </m:r>
      </m:oMath>
      <w:r>
        <w:rPr>
          <w:rFonts w:ascii="Times New Roman" w:eastAsia="Times New Roman" w:hAnsi="Times New Roman" w:cs="Times New Roman"/>
          <w:sz w:val="20"/>
          <w:szCs w:val="20"/>
        </w:rPr>
        <w:t xml:space="preserve"> is the conformity parameter, it controls how quickly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moves towards the found consensus.</w:t>
      </w:r>
    </w:p>
    <w:p w14:paraId="4F0A12E5" w14:textId="77777777" w:rsidR="00600FE1" w:rsidRDefault="00000000">
      <w:pPr>
        <w:ind w:left="720"/>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sidR="009F245C">
        <w:rPr>
          <w:rFonts w:ascii="Times New Roman" w:eastAsia="Times New Roman" w:hAnsi="Times New Roman" w:cs="Times New Roman"/>
          <w:sz w:val="20"/>
          <w:szCs w:val="20"/>
        </w:rPr>
        <w:t xml:space="preserve"> is the neighborhood of agent with index </w:t>
      </w:r>
      <m:oMath>
        <m:r>
          <w:rPr>
            <w:rFonts w:ascii="Times New Roman" w:eastAsia="Times New Roman" w:hAnsi="Times New Roman" w:cs="Times New Roman"/>
            <w:sz w:val="20"/>
            <w:szCs w:val="20"/>
          </w:rPr>
          <m:t>i</m:t>
        </m:r>
      </m:oMath>
      <w:r w:rsidR="009F245C">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sidR="009F245C">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&lt;=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oMath>
    </w:p>
    <w:p w14:paraId="5083AC30" w14:textId="6F7F14F2" w:rsidR="00600FE1" w:rsidRDefault="009F245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[0, 1]</m:t>
        </m:r>
      </m:oMath>
      <w:r>
        <w:rPr>
          <w:rFonts w:ascii="Times New Roman" w:eastAsia="Times New Roman" w:hAnsi="Times New Roman" w:cs="Times New Roman"/>
          <w:sz w:val="20"/>
          <w:szCs w:val="20"/>
        </w:rPr>
        <w:t xml:space="preserve"> is the boundary parameter and tells </w:t>
      </w:r>
      <w:proofErr w:type="gramStart"/>
      <w:r>
        <w:rPr>
          <w:rFonts w:ascii="Times New Roman" w:eastAsia="Times New Roman" w:hAnsi="Times New Roman" w:cs="Times New Roman"/>
          <w:sz w:val="20"/>
          <w:szCs w:val="20"/>
        </w:rPr>
        <w:t>us</w:t>
      </w:r>
      <w:proofErr w:type="gramEnd"/>
      <w:r>
        <w:rPr>
          <w:rFonts w:ascii="Times New Roman" w:eastAsia="Times New Roman" w:hAnsi="Times New Roman" w:cs="Times New Roman"/>
          <w:sz w:val="20"/>
          <w:szCs w:val="20"/>
        </w:rPr>
        <w:t xml:space="preserve"> the maximum dissimilarity in opinion agent </w:t>
      </w:r>
      <m:oMath>
        <m:r>
          <w:rPr>
            <w:rFonts w:ascii="Times New Roman" w:eastAsia="Times New Roman" w:hAnsi="Times New Roman" w:cs="Times New Roman"/>
            <w:sz w:val="20"/>
            <w:szCs w:val="20"/>
          </w:rPr>
          <m:t xml:space="preserve">i </m:t>
        </m:r>
      </m:oMath>
      <w:r>
        <w:rPr>
          <w:rFonts w:ascii="Times New Roman" w:eastAsia="Times New Roman" w:hAnsi="Times New Roman" w:cs="Times New Roman"/>
          <w:sz w:val="20"/>
          <w:szCs w:val="20"/>
        </w:rPr>
        <w:t xml:space="preserve">can accommodate. Note that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is normalized - it is measured as a fraction of the maximum possible distance, </w:t>
      </w:r>
      <w:del w:id="48" w:author="Alexander, Jennifer" w:date="2023-03-07T09:12:00Z">
        <w:r w:rsidDel="003977A9">
          <w:rPr>
            <w:rFonts w:ascii="Times New Roman" w:eastAsia="Times New Roman" w:hAnsi="Times New Roman" w:cs="Times New Roman"/>
            <w:sz w:val="20"/>
            <w:szCs w:val="20"/>
          </w:rPr>
          <w:delText>i.e.</w:delText>
        </w:r>
      </w:del>
      <w:ins w:id="49" w:author="Alexander, Jennifer" w:date="2023-03-07T09:12:00Z">
        <w:r w:rsidR="003977A9">
          <w:rPr>
            <w:rFonts w:ascii="Times New Roman" w:eastAsia="Times New Roman" w:hAnsi="Times New Roman" w:cs="Times New Roman"/>
            <w:sz w:val="20"/>
            <w:szCs w:val="20"/>
          </w:rPr>
          <w:t>i.e.,</w:t>
        </w:r>
      </w:ins>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=1</m:t>
        </m:r>
      </m:oMath>
      <w:r>
        <w:rPr>
          <w:rFonts w:ascii="Times New Roman" w:eastAsia="Times New Roman" w:hAnsi="Times New Roman" w:cs="Times New Roman"/>
          <w:sz w:val="20"/>
          <w:szCs w:val="20"/>
        </w:rPr>
        <w:t xml:space="preserve"> means that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with opinion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-1</m:t>
        </m:r>
      </m:oMath>
      <w:r>
        <w:rPr>
          <w:rFonts w:ascii="Times New Roman" w:eastAsia="Times New Roman" w:hAnsi="Times New Roman" w:cs="Times New Roman"/>
          <w:sz w:val="20"/>
          <w:szCs w:val="20"/>
        </w:rPr>
        <w:t xml:space="preserve">  also </w:t>
      </w:r>
      <w:proofErr w:type="gramStart"/>
      <w:r>
        <w:rPr>
          <w:rFonts w:ascii="Times New Roman" w:eastAsia="Times New Roman" w:hAnsi="Times New Roman" w:cs="Times New Roman"/>
          <w:sz w:val="20"/>
          <w:szCs w:val="20"/>
        </w:rPr>
        <w:t>takes into account</w:t>
      </w:r>
      <w:proofErr w:type="gramEnd"/>
      <w:r>
        <w:rPr>
          <w:rFonts w:ascii="Times New Roman" w:eastAsia="Times New Roman" w:hAnsi="Times New Roman" w:cs="Times New Roman"/>
          <w:sz w:val="20"/>
          <w:szCs w:val="20"/>
        </w:rPr>
        <w:t xml:space="preserve"> agent  </w:t>
      </w:r>
      <m:oMath>
        <m:r>
          <w:rPr>
            <w:rFonts w:ascii="Times New Roman" w:eastAsia="Times New Roman" w:hAnsi="Times New Roman" w:cs="Times New Roman"/>
            <w:sz w:val="20"/>
            <w:szCs w:val="20"/>
          </w:rPr>
          <m:t>j</m:t>
        </m:r>
      </m:oMath>
      <w:r>
        <w:rPr>
          <w:rFonts w:ascii="Times New Roman" w:eastAsia="Times New Roman" w:hAnsi="Times New Roman" w:cs="Times New Roman"/>
          <w:sz w:val="20"/>
          <w:szCs w:val="20"/>
        </w:rPr>
        <w:t xml:space="preserve"> with opinion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 xml:space="preserve"> = +1</m:t>
        </m:r>
      </m:oMath>
      <w:r>
        <w:rPr>
          <w:rFonts w:ascii="Times New Roman" w:eastAsia="Times New Roman" w:hAnsi="Times New Roman" w:cs="Times New Roman"/>
          <w:sz w:val="20"/>
          <w:szCs w:val="20"/>
        </w:rPr>
        <w:t xml:space="preserve">.     </w:t>
      </w:r>
    </w:p>
    <w:p w14:paraId="667194D6" w14:textId="77777777" w:rsidR="00600FE1" w:rsidRDefault="009F245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is the set of all agents (including the listening agent itself) whose opinion fall within a distance of the boundary parameter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of the listening agent.</w:t>
      </w:r>
    </w:p>
    <w:p w14:paraId="2E67C90F" w14:textId="77777777" w:rsidR="00600FE1" w:rsidRDefault="00600FE1">
      <w:pPr>
        <w:ind w:firstLine="720"/>
        <w:rPr>
          <w:rFonts w:ascii="Times New Roman" w:eastAsia="Times New Roman" w:hAnsi="Times New Roman" w:cs="Times New Roman"/>
          <w:sz w:val="20"/>
          <w:szCs w:val="20"/>
        </w:rPr>
      </w:pPr>
    </w:p>
    <w:p w14:paraId="5E990CD4"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Social Identity Boundary. </w:t>
      </w:r>
      <w:r>
        <w:rPr>
          <w:rFonts w:ascii="Times New Roman" w:eastAsia="Times New Roman" w:hAnsi="Times New Roman" w:cs="Times New Roman"/>
          <w:sz w:val="20"/>
          <w:szCs w:val="20"/>
        </w:rPr>
        <w:t>In the model with social identity, an agent only listens to another agent who additionally also shares the same identity group as oneself at each time step.</w:t>
      </w:r>
    </w:p>
    <w:p w14:paraId="308E0CB0"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represent the index of the identity group of </w:t>
      </w:r>
      <w:proofErr w:type="gramStart"/>
      <w:r>
        <w:rPr>
          <w:rFonts w:ascii="Times New Roman" w:eastAsia="Times New Roman" w:hAnsi="Times New Roman" w:cs="Times New Roman"/>
          <w:sz w:val="20"/>
          <w:szCs w:val="20"/>
        </w:rPr>
        <w:t>agent</w:t>
      </w:r>
      <w:proofErr w:type="gramEnd"/>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Therefore, the neighborhood of an agent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w:r>
        <w:rPr>
          <w:rFonts w:ascii="Times New Roman" w:eastAsia="Times New Roman" w:hAnsi="Times New Roman" w:cs="Times New Roman"/>
          <w:sz w:val="20"/>
          <w:szCs w:val="20"/>
        </w:rPr>
        <w:t xml:space="preserve"> is redefined as:</w:t>
      </w:r>
    </w:p>
    <w:p w14:paraId="54899673" w14:textId="77777777" w:rsidR="00600FE1" w:rsidRDefault="00000000">
      <w:pPr>
        <w:ind w:left="720"/>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(t-1)-</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(t-1)| &lt;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 xml:space="preserve">(t)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oMath>
      </m:oMathPara>
    </w:p>
    <w:p w14:paraId="3D5DA3CD" w14:textId="77777777" w:rsidR="00600FE1" w:rsidRDefault="00600FE1">
      <w:pPr>
        <w:rPr>
          <w:rFonts w:ascii="Times New Roman" w:eastAsia="Times New Roman" w:hAnsi="Times New Roman" w:cs="Times New Roman"/>
          <w:sz w:val="20"/>
          <w:szCs w:val="20"/>
        </w:rPr>
      </w:pPr>
    </w:p>
    <w:p w14:paraId="4C61CA23"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Identity Group Assignment. </w:t>
      </w:r>
      <w:r>
        <w:rPr>
          <w:rFonts w:ascii="Times New Roman" w:eastAsia="Times New Roman" w:hAnsi="Times New Roman" w:cs="Times New Roman"/>
          <w:sz w:val="20"/>
          <w:szCs w:val="20"/>
        </w:rPr>
        <w:t xml:space="preserve">The identity groups are dynamically updated at every time step as follows: </w:t>
      </w:r>
    </w:p>
    <w:p w14:paraId="5E94724F" w14:textId="28A6C6D1"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Firstly, we convert the opinion space into an equivalent weighted full network (the </w:t>
      </w:r>
      <w:ins w:id="50" w:author="Alexander, Jennifer" w:date="2023-03-07T09:15:00Z">
        <w:r w:rsidR="00EA1F01">
          <w:rPr>
            <w:rFonts w:ascii="Times New Roman" w:eastAsia="Times New Roman" w:hAnsi="Times New Roman" w:cs="Times New Roman"/>
            <w:sz w:val="20"/>
            <w:szCs w:val="20"/>
          </w:rPr>
          <w:t>“</w:t>
        </w:r>
      </w:ins>
      <w:del w:id="51" w:author="Alexander, Jennifer" w:date="2023-03-07T09:15:00Z">
        <w:r w:rsidDel="00EA1F01">
          <w:rPr>
            <w:rFonts w:ascii="Times New Roman" w:eastAsia="Times New Roman" w:hAnsi="Times New Roman" w:cs="Times New Roman"/>
            <w:sz w:val="20"/>
            <w:szCs w:val="20"/>
          </w:rPr>
          <w:delText>‘</w:delText>
        </w:r>
      </w:del>
      <w:ins w:id="52" w:author="Slater, Michael" w:date="2023-03-07T10:34:00Z">
        <w:r w:rsidR="009D387A">
          <w:rPr>
            <w:rFonts w:ascii="Times New Roman" w:eastAsia="Times New Roman" w:hAnsi="Times New Roman" w:cs="Times New Roman"/>
            <w:sz w:val="20"/>
            <w:szCs w:val="20"/>
          </w:rPr>
          <w:t>p</w:t>
        </w:r>
      </w:ins>
      <w:del w:id="53" w:author="Slater, Michael" w:date="2023-03-07T10:34:00Z">
        <w:r w:rsidDel="009D387A">
          <w:rPr>
            <w:rFonts w:ascii="Times New Roman" w:eastAsia="Times New Roman" w:hAnsi="Times New Roman" w:cs="Times New Roman"/>
            <w:sz w:val="20"/>
            <w:szCs w:val="20"/>
          </w:rPr>
          <w:delText>P</w:delText>
        </w:r>
      </w:del>
      <w:r>
        <w:rPr>
          <w:rFonts w:ascii="Times New Roman" w:eastAsia="Times New Roman" w:hAnsi="Times New Roman" w:cs="Times New Roman"/>
          <w:sz w:val="20"/>
          <w:szCs w:val="20"/>
        </w:rPr>
        <w:t xml:space="preserve">roximity </w:t>
      </w:r>
      <w:ins w:id="54" w:author="Slater, Michael" w:date="2023-03-07T10:34:00Z">
        <w:r w:rsidR="009D387A">
          <w:rPr>
            <w:rFonts w:ascii="Times New Roman" w:eastAsia="Times New Roman" w:hAnsi="Times New Roman" w:cs="Times New Roman"/>
            <w:sz w:val="20"/>
            <w:szCs w:val="20"/>
          </w:rPr>
          <w:t>n</w:t>
        </w:r>
      </w:ins>
      <w:del w:id="55" w:author="Slater, Michael" w:date="2023-03-07T10:34:00Z">
        <w:r w:rsidDel="009D387A">
          <w:rPr>
            <w:rFonts w:ascii="Times New Roman" w:eastAsia="Times New Roman" w:hAnsi="Times New Roman" w:cs="Times New Roman"/>
            <w:sz w:val="20"/>
            <w:szCs w:val="20"/>
          </w:rPr>
          <w:delText>N</w:delText>
        </w:r>
      </w:del>
      <w:r>
        <w:rPr>
          <w:rFonts w:ascii="Times New Roman" w:eastAsia="Times New Roman" w:hAnsi="Times New Roman" w:cs="Times New Roman"/>
          <w:sz w:val="20"/>
          <w:szCs w:val="20"/>
        </w:rPr>
        <w:t>etwork</w:t>
      </w:r>
      <w:ins w:id="56" w:author="Alexander, Jennifer" w:date="2023-03-07T09:15:00Z">
        <w:r w:rsidR="00EA1F01">
          <w:rPr>
            <w:rFonts w:ascii="Times New Roman" w:eastAsia="Times New Roman" w:hAnsi="Times New Roman" w:cs="Times New Roman"/>
            <w:sz w:val="20"/>
            <w:szCs w:val="20"/>
          </w:rPr>
          <w:t>”</w:t>
        </w:r>
      </w:ins>
      <w:del w:id="57" w:author="Alexander, Jennifer" w:date="2023-03-07T09:15:00Z">
        <w:r w:rsidDel="00EA1F01">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by representing each agent by a node creating a weighted link between every pair of agents. The weight of each link is given by:</w:t>
      </w:r>
    </w:p>
    <w:p w14:paraId="7FF2397B" w14:textId="77777777" w:rsidR="00600FE1" w:rsidRDefault="00000000">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 j</m:t>
              </m:r>
            </m:sub>
          </m:sSub>
          <m:r>
            <w:rPr>
              <w:rFonts w:ascii="Times New Roman" w:eastAsia="Times New Roman" w:hAnsi="Times New Roman" w:cs="Times New Roman"/>
              <w:sz w:val="20"/>
              <w:szCs w:val="20"/>
            </w:rPr>
            <m:t>(t)= 1 -d(</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m:t>
          </m:r>
        </m:oMath>
      </m:oMathPara>
    </w:p>
    <w:p w14:paraId="0A941C66" w14:textId="77777777" w:rsidR="00600FE1" w:rsidRDefault="009F245C">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where</w:t>
      </w:r>
      <w:proofErr w:type="gramEnd"/>
      <w:r>
        <w:rPr>
          <w:rFonts w:ascii="Times New Roman" w:eastAsia="Times New Roman" w:hAnsi="Times New Roman" w:cs="Times New Roman"/>
          <w:sz w:val="20"/>
          <w:szCs w:val="20"/>
        </w:rPr>
        <w:t>,</w:t>
      </w:r>
    </w:p>
    <w:p w14:paraId="6F121A24" w14:textId="77777777" w:rsidR="00600FE1" w:rsidRDefault="00000000">
      <w:pPr>
        <w:ind w:firstLine="720"/>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 j</m:t>
            </m:r>
          </m:sub>
        </m:sSub>
        <m:r>
          <w:rPr>
            <w:rFonts w:ascii="Times New Roman" w:eastAsia="Times New Roman" w:hAnsi="Times New Roman" w:cs="Times New Roman"/>
            <w:sz w:val="20"/>
            <w:szCs w:val="20"/>
          </w:rPr>
          <m:t>(t) ∈ [0, 1]</m:t>
        </m:r>
      </m:oMath>
      <w:r w:rsidR="009F245C">
        <w:rPr>
          <w:rFonts w:ascii="Times New Roman" w:eastAsia="Times New Roman" w:hAnsi="Times New Roman" w:cs="Times New Roman"/>
          <w:sz w:val="20"/>
          <w:szCs w:val="20"/>
        </w:rPr>
        <w:t xml:space="preserve"> is the weight of the link between nodes </w:t>
      </w:r>
      <m:oMath>
        <m:r>
          <w:rPr>
            <w:rFonts w:ascii="Times New Roman" w:eastAsia="Times New Roman" w:hAnsi="Times New Roman" w:cs="Times New Roman"/>
            <w:sz w:val="20"/>
            <w:szCs w:val="20"/>
          </w:rPr>
          <m:t>i</m:t>
        </m:r>
      </m:oMath>
      <w:r w:rsidR="009F245C">
        <w:rPr>
          <w:rFonts w:ascii="Times New Roman" w:eastAsia="Times New Roman" w:hAnsi="Times New Roman" w:cs="Times New Roman"/>
          <w:sz w:val="20"/>
          <w:szCs w:val="20"/>
        </w:rPr>
        <w:t xml:space="preserve"> and </w:t>
      </w:r>
      <m:oMath>
        <m:r>
          <w:rPr>
            <w:rFonts w:ascii="Times New Roman" w:eastAsia="Times New Roman" w:hAnsi="Times New Roman" w:cs="Times New Roman"/>
            <w:sz w:val="20"/>
            <w:szCs w:val="20"/>
          </w:rPr>
          <m:t>j</m:t>
        </m:r>
      </m:oMath>
      <w:r w:rsidR="009F245C">
        <w:rPr>
          <w:rFonts w:ascii="Times New Roman" w:eastAsia="Times New Roman" w:hAnsi="Times New Roman" w:cs="Times New Roman"/>
          <w:sz w:val="20"/>
          <w:szCs w:val="20"/>
        </w:rPr>
        <w:t xml:space="preserve"> at time </w:t>
      </w:r>
      <m:oMath>
        <m:r>
          <w:rPr>
            <w:rFonts w:ascii="Times New Roman" w:eastAsia="Times New Roman" w:hAnsi="Times New Roman" w:cs="Times New Roman"/>
            <w:sz w:val="20"/>
            <w:szCs w:val="20"/>
          </w:rPr>
          <m:t>t</m:t>
        </m:r>
      </m:oMath>
      <w:r w:rsidR="009F245C">
        <w:rPr>
          <w:rFonts w:ascii="Times New Roman" w:eastAsia="Times New Roman" w:hAnsi="Times New Roman" w:cs="Times New Roman"/>
          <w:sz w:val="20"/>
          <w:szCs w:val="20"/>
        </w:rPr>
        <w:t>.</w:t>
      </w:r>
    </w:p>
    <w:p w14:paraId="2481D3E9" w14:textId="77777777" w:rsidR="00600FE1" w:rsidRDefault="009F245C">
      <w:pPr>
        <w:ind w:left="720"/>
        <w:rPr>
          <w:rFonts w:ascii="Times New Roman" w:eastAsia="Times New Roman" w:hAnsi="Times New Roman" w:cs="Times New Roman"/>
          <w:sz w:val="20"/>
          <w:szCs w:val="20"/>
        </w:rPr>
      </w:pPr>
      <m:oMath>
        <m:r>
          <w:rPr>
            <w:rFonts w:ascii="Times New Roman" w:eastAsia="Times New Roman" w:hAnsi="Times New Roman" w:cs="Times New Roman"/>
            <w:sz w:val="20"/>
            <w:szCs w:val="20"/>
          </w:rPr>
          <m:t>d(a, b)</m:t>
        </m:r>
      </m:oMath>
      <w:r>
        <w:rPr>
          <w:rFonts w:ascii="Times New Roman" w:eastAsia="Times New Roman" w:hAnsi="Times New Roman" w:cs="Times New Roman"/>
          <w:sz w:val="20"/>
          <w:szCs w:val="20"/>
        </w:rPr>
        <w:t xml:space="preserve"> is the Euclidean distance between points a and b in the opinion space, normalized by the maximum theoretical distance in the opinion space. Therefore,</w:t>
      </w:r>
    </w:p>
    <w:p w14:paraId="23AB5CCD" w14:textId="77777777" w:rsidR="00600FE1" w:rsidRDefault="009F245C">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d(</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 =</m:t>
        </m:r>
        <m:f>
          <m:fPr>
            <m:ctrlPr>
              <w:rPr>
                <w:rFonts w:ascii="Times New Roman" w:eastAsia="Times New Roman" w:hAnsi="Times New Roman" w:cs="Times New Roman"/>
                <w:sz w:val="20"/>
                <w:szCs w:val="20"/>
              </w:rPr>
            </m:ctrlPr>
          </m:fPr>
          <m:num>
            <m:d>
              <m:dPr>
                <m:begChr m:val="|"/>
                <m:endChr m:val="|"/>
                <m:ctrlPr>
                  <w:rPr>
                    <w:rFonts w:ascii="Times New Roman" w:eastAsia="Times New Roman" w:hAnsi="Times New Roman" w:cs="Times New Roman"/>
                    <w:sz w:val="20"/>
                    <w:szCs w:val="20"/>
                  </w:rPr>
                </m:ctrlPr>
              </m:d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o</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 xml:space="preserve"> - o</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(t)</m:t>
                </m:r>
              </m:e>
            </m:d>
          </m:num>
          <m:den>
            <m:r>
              <w:rPr>
                <w:rFonts w:ascii="Times New Roman" w:eastAsia="Times New Roman" w:hAnsi="Times New Roman" w:cs="Times New Roman"/>
                <w:sz w:val="20"/>
                <w:szCs w:val="20"/>
              </w:rPr>
              <m:t>2</m:t>
            </m:r>
          </m:den>
        </m:f>
        <m:r>
          <w:rPr>
            <w:rFonts w:ascii="Times New Roman" w:eastAsia="Times New Roman" w:hAnsi="Times New Roman" w:cs="Times New Roman"/>
            <w:sz w:val="20"/>
            <w:szCs w:val="20"/>
          </w:rPr>
          <m:t xml:space="preserve"> </m:t>
        </m:r>
      </m:oMath>
    </w:p>
    <w:p w14:paraId="0013DF12" w14:textId="77777777" w:rsidR="00600FE1" w:rsidRDefault="00600FE1">
      <w:pPr>
        <w:ind w:left="720"/>
        <w:rPr>
          <w:rFonts w:ascii="Times New Roman" w:eastAsia="Times New Roman" w:hAnsi="Times New Roman" w:cs="Times New Roman"/>
          <w:sz w:val="20"/>
          <w:szCs w:val="20"/>
        </w:rPr>
      </w:pPr>
    </w:p>
    <w:p w14:paraId="15616AAB" w14:textId="0903FA71"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Thus</w:t>
      </w:r>
      <w:ins w:id="58" w:author="Alexander, Jennifer" w:date="2023-03-07T09:13:00Z">
        <w:r w:rsidR="00FC3C89">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a weight of 1 means the two linked agents have identical opinions, while a weight of 0 means they are maximally dissimilar.</w:t>
      </w:r>
    </w:p>
    <w:p w14:paraId="5545CD48" w14:textId="25E8899F"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then perform community detection on a subset of the Proximity Network, keeping only edges of sufficient weight and nodes sufficiently connected by such edges. We use a SPIRO-</w:t>
      </w:r>
      <w:proofErr w:type="spellStart"/>
      <w:r>
        <w:rPr>
          <w:rFonts w:ascii="Times New Roman" w:eastAsia="Times New Roman" w:hAnsi="Times New Roman" w:cs="Times New Roman"/>
          <w:sz w:val="20"/>
          <w:szCs w:val="20"/>
        </w:rPr>
        <w:t>thresholded</w:t>
      </w:r>
      <w:proofErr w:type="spellEnd"/>
      <w:r>
        <w:rPr>
          <w:rFonts w:ascii="Times New Roman" w:eastAsia="Times New Roman" w:hAnsi="Times New Roman" w:cs="Times New Roman"/>
          <w:sz w:val="20"/>
          <w:szCs w:val="20"/>
        </w:rPr>
        <w:t xml:space="preserve"> definition of which edges’ weights are sufficient (see below), and we keep only nodes connected by </w:t>
      </w:r>
      <w:del w:id="59" w:author="Alexander, Jennifer" w:date="2023-03-07T09:16:00Z">
        <w:r w:rsidDel="00287195">
          <w:rPr>
            <w:rFonts w:ascii="Times New Roman" w:eastAsia="Times New Roman" w:hAnsi="Times New Roman" w:cs="Times New Roman"/>
            <w:sz w:val="20"/>
            <w:szCs w:val="20"/>
          </w:rPr>
          <w:delText xml:space="preserve">2 </w:delText>
        </w:r>
      </w:del>
      <w:ins w:id="60" w:author="Alexander, Jennifer" w:date="2023-03-07T09:16:00Z">
        <w:r w:rsidR="00287195">
          <w:rPr>
            <w:rFonts w:ascii="Times New Roman" w:eastAsia="Times New Roman" w:hAnsi="Times New Roman" w:cs="Times New Roman"/>
            <w:sz w:val="20"/>
            <w:szCs w:val="20"/>
          </w:rPr>
          <w:t xml:space="preserve">two </w:t>
        </w:r>
      </w:ins>
      <w:r>
        <w:rPr>
          <w:rFonts w:ascii="Times New Roman" w:eastAsia="Times New Roman" w:hAnsi="Times New Roman" w:cs="Times New Roman"/>
          <w:sz w:val="20"/>
          <w:szCs w:val="20"/>
        </w:rPr>
        <w:t xml:space="preserve">or more such edges, along with only edges of sufficient weight to these nodes. We then perform LCD on this sub-graph. In practice, “sufficiently connected” edges are </w:t>
      </w:r>
      <w:proofErr w:type="gramStart"/>
      <w:r>
        <w:rPr>
          <w:rFonts w:ascii="Times New Roman" w:eastAsia="Times New Roman" w:hAnsi="Times New Roman" w:cs="Times New Roman"/>
          <w:sz w:val="20"/>
          <w:szCs w:val="20"/>
        </w:rPr>
        <w:t>edges</w:t>
      </w:r>
      <w:proofErr w:type="gramEnd"/>
      <w:r>
        <w:rPr>
          <w:rFonts w:ascii="Times New Roman" w:eastAsia="Times New Roman" w:hAnsi="Times New Roman" w:cs="Times New Roman"/>
          <w:sz w:val="20"/>
          <w:szCs w:val="20"/>
        </w:rPr>
        <w:t xml:space="preserve"> whose weight in the Proximity Network equals or exceeds the perceiving agent’s SPIRO value. Thus, higher SPIRO values would mean we tend to return fewer nodes and links after these reduction steps. </w:t>
      </w:r>
    </w:p>
    <w:p w14:paraId="71E11C43" w14:textId="5EA19CDB" w:rsidR="00600FE1" w:rsidRDefault="009F245C">
      <w:pPr>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In order to</w:t>
      </w:r>
      <w:proofErr w:type="gramEnd"/>
      <w:r>
        <w:rPr>
          <w:rFonts w:ascii="Times New Roman" w:eastAsia="Times New Roman" w:hAnsi="Times New Roman" w:cs="Times New Roman"/>
          <w:sz w:val="20"/>
          <w:szCs w:val="20"/>
        </w:rPr>
        <w:t xml:space="preserve"> ensure every agent is assigned to an identity group, we follow up LCD with k-means clustering as follows - we consider the number of detected communities after SPIRO-thresholding and LCD on the </w:t>
      </w:r>
      <w:ins w:id="61" w:author="Slater, Michael" w:date="2023-03-07T10:35:00Z">
        <w:r w:rsidR="009D387A">
          <w:rPr>
            <w:rFonts w:ascii="Times New Roman" w:eastAsia="Times New Roman" w:hAnsi="Times New Roman" w:cs="Times New Roman"/>
            <w:sz w:val="20"/>
            <w:szCs w:val="20"/>
          </w:rPr>
          <w:t>p</w:t>
        </w:r>
      </w:ins>
      <w:del w:id="62" w:author="Slater, Michael" w:date="2023-03-07T10:35:00Z">
        <w:r w:rsidDel="009D387A">
          <w:rPr>
            <w:rFonts w:ascii="Times New Roman" w:eastAsia="Times New Roman" w:hAnsi="Times New Roman" w:cs="Times New Roman"/>
            <w:sz w:val="20"/>
            <w:szCs w:val="20"/>
          </w:rPr>
          <w:delText>P</w:delText>
        </w:r>
      </w:del>
      <w:r>
        <w:rPr>
          <w:rFonts w:ascii="Times New Roman" w:eastAsia="Times New Roman" w:hAnsi="Times New Roman" w:cs="Times New Roman"/>
          <w:sz w:val="20"/>
          <w:szCs w:val="20"/>
        </w:rPr>
        <w:t xml:space="preserve">roximity </w:t>
      </w:r>
      <w:ins w:id="63" w:author="Slater, Michael" w:date="2023-03-07T10:35:00Z">
        <w:r w:rsidR="009D387A">
          <w:rPr>
            <w:rFonts w:ascii="Times New Roman" w:eastAsia="Times New Roman" w:hAnsi="Times New Roman" w:cs="Times New Roman"/>
            <w:sz w:val="20"/>
            <w:szCs w:val="20"/>
          </w:rPr>
          <w:t>n</w:t>
        </w:r>
      </w:ins>
      <w:del w:id="64" w:author="Slater, Michael" w:date="2023-03-07T10:35:00Z">
        <w:r w:rsidDel="009D387A">
          <w:rPr>
            <w:rFonts w:ascii="Times New Roman" w:eastAsia="Times New Roman" w:hAnsi="Times New Roman" w:cs="Times New Roman"/>
            <w:sz w:val="20"/>
            <w:szCs w:val="20"/>
          </w:rPr>
          <w:delText>N</w:delText>
        </w:r>
      </w:del>
      <w:r>
        <w:rPr>
          <w:rFonts w:ascii="Times New Roman" w:eastAsia="Times New Roman" w:hAnsi="Times New Roman" w:cs="Times New Roman"/>
          <w:sz w:val="20"/>
          <w:szCs w:val="20"/>
        </w:rPr>
        <w:t>etwork</w:t>
      </w:r>
      <w:del w:id="65" w:author="Alexander, Jennifer" w:date="2023-03-07T09:16:00Z">
        <w:r w:rsidDel="00287195">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t xml:space="preserve"> and compute the opinion centroid of the set of agents corresponding to each community. We use the number of communities and the centroids thus found as initial values to the k-means clustering algorithm which is performed on the entire agent population (including those excluded before LCD). Every excluded agent is initially assigned to the cluster whose centroid is closest to it. </w:t>
      </w:r>
      <w:del w:id="66" w:author="Alexander, Jennifer" w:date="2023-03-07T09:16:00Z">
        <w:r w:rsidDel="00287195">
          <w:rPr>
            <w:rFonts w:ascii="Times New Roman" w:eastAsia="Times New Roman" w:hAnsi="Times New Roman" w:cs="Times New Roman"/>
            <w:sz w:val="20"/>
            <w:szCs w:val="20"/>
          </w:rPr>
          <w:delText>k</w:delText>
        </w:r>
      </w:del>
      <w:ins w:id="67" w:author="Alexander, Jennifer" w:date="2023-03-07T09:16:00Z">
        <w:r w:rsidR="00287195">
          <w:rPr>
            <w:rFonts w:ascii="Times New Roman" w:eastAsia="Times New Roman" w:hAnsi="Times New Roman" w:cs="Times New Roman"/>
            <w:sz w:val="20"/>
            <w:szCs w:val="20"/>
          </w:rPr>
          <w:t>K</w:t>
        </w:r>
      </w:ins>
      <w:r>
        <w:rPr>
          <w:rFonts w:ascii="Times New Roman" w:eastAsia="Times New Roman" w:hAnsi="Times New Roman" w:cs="Times New Roman"/>
          <w:sz w:val="20"/>
          <w:szCs w:val="20"/>
        </w:rPr>
        <w:t>-means clustering is repeated on the opinion space thereafter until the centroids converge. Thus, every agent is assigned to an identity group.</w:t>
      </w:r>
    </w:p>
    <w:p w14:paraId="64062D8D" w14:textId="77777777" w:rsidR="00600FE1" w:rsidRDefault="00600FE1">
      <w:pPr>
        <w:rPr>
          <w:rFonts w:ascii="Times New Roman" w:eastAsia="Times New Roman" w:hAnsi="Times New Roman" w:cs="Times New Roman"/>
          <w:sz w:val="20"/>
          <w:szCs w:val="20"/>
        </w:rPr>
      </w:pPr>
    </w:p>
    <w:p w14:paraId="5C0E53C3"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Global versus individual detection of identity groups. </w:t>
      </w:r>
      <w:r>
        <w:rPr>
          <w:rFonts w:ascii="Times New Roman" w:eastAsia="Times New Roman" w:hAnsi="Times New Roman" w:cs="Times New Roman"/>
          <w:sz w:val="20"/>
          <w:szCs w:val="20"/>
        </w:rPr>
        <w:t>We wanted to simulate the possibility of different agents being differently sensitive to identity-related information from the opinion space - in our model this translates to agents having different SPIRO values (see Sec. 2.2 below, model VBVI). Implementing this directly would mean running the Louvain algorithm several times at every time step, making the simulation computationally very expensive. In order to make the process more efficient, we segmented the agent population into eight partitions, each having its own pre-defined SPIRO value. Although the number and index of the agents assigned to each partition may vary across simulations, every partition - and therefore every agent - can take on SPIRO values only from the set: {0.15, 0.25, 0.35, 0.45, 0.55, 0.65, 0.75, 0.85}.</w:t>
      </w:r>
    </w:p>
    <w:p w14:paraId="2CB03C01"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determine which agent gets assigned to which SPIRO value, we implemented an approximation of a discrete normal SPIRO distribution as follows: During simulation set up, every agent samples a value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from a normal distribution with mean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and standard deviation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r>
          <w:rPr>
            <w:rFonts w:ascii="Cambria Math" w:hAnsi="Cambria Math"/>
            <w:color w:val="E8EAED"/>
            <w:sz w:val="48"/>
            <w:szCs w:val="48"/>
            <w:shd w:val="clear" w:color="auto" w:fill="202124"/>
          </w:rPr>
          <m:t xml:space="preserve">∉ </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its sampling is repeated until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r>
          <w:rPr>
            <w:rFonts w:ascii="Cambria Math" w:hAnsi="Cambria Math"/>
            <w:color w:val="E8EAED"/>
            <w:sz w:val="48"/>
            <w:szCs w:val="48"/>
            <w:shd w:val="clear" w:color="auto" w:fill="202124"/>
          </w:rPr>
          <m:t xml:space="preserve">∈ </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The SPIRO of the agent </w:t>
      </w:r>
      <m:oMath>
        <m:r>
          <w:rPr>
            <w:rFonts w:ascii="Times New Roman" w:eastAsia="Times New Roman" w:hAnsi="Times New Roman" w:cs="Times New Roman"/>
            <w:sz w:val="20"/>
            <w:szCs w:val="20"/>
          </w:rPr>
          <m:t>i</m:t>
        </m:r>
      </m:oMath>
      <w:r>
        <w:rPr>
          <w:rFonts w:ascii="Times New Roman" w:eastAsia="Times New Roman" w:hAnsi="Times New Roman" w:cs="Times New Roman"/>
          <w:sz w:val="20"/>
          <w:szCs w:val="20"/>
        </w:rPr>
        <w:t xml:space="preserve"> is given by the closest possible value to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oMath>
      <w:r>
        <w:rPr>
          <w:rFonts w:ascii="Times New Roman" w:eastAsia="Times New Roman" w:hAnsi="Times New Roman" w:cs="Times New Roman"/>
          <w:sz w:val="20"/>
          <w:szCs w:val="20"/>
        </w:rPr>
        <w:t>from the set of valid SPIRO’s given above.</w:t>
      </w:r>
    </w:p>
    <w:p w14:paraId="7FFAB5DF" w14:textId="77777777" w:rsidR="00600FE1" w:rsidRDefault="00600FE1">
      <w:pPr>
        <w:rPr>
          <w:rFonts w:ascii="Times New Roman" w:eastAsia="Times New Roman" w:hAnsi="Times New Roman" w:cs="Times New Roman"/>
          <w:b/>
          <w:sz w:val="20"/>
          <w:szCs w:val="20"/>
        </w:rPr>
      </w:pPr>
    </w:p>
    <w:p w14:paraId="50201F1A" w14:textId="77777777" w:rsidR="00600FE1" w:rsidRDefault="009F245C">
      <w:p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2.2         Model Variants</w:t>
      </w:r>
    </w:p>
    <w:p w14:paraId="7B560248" w14:textId="02B7A0DC"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ran 2,504,964 simulations in total spanning </w:t>
      </w:r>
      <w:del w:id="68" w:author="Alexander, Jennifer" w:date="2023-03-07T09:18:00Z">
        <w:r w:rsidDel="008617DE">
          <w:rPr>
            <w:rFonts w:ascii="Times New Roman" w:eastAsia="Times New Roman" w:hAnsi="Times New Roman" w:cs="Times New Roman"/>
            <w:sz w:val="20"/>
            <w:szCs w:val="20"/>
          </w:rPr>
          <w:delText xml:space="preserve">5 </w:delText>
        </w:r>
      </w:del>
      <w:ins w:id="69" w:author="Alexander, Jennifer" w:date="2023-03-07T09:18:00Z">
        <w:r w:rsidR="008617DE">
          <w:rPr>
            <w:rFonts w:ascii="Times New Roman" w:eastAsia="Times New Roman" w:hAnsi="Times New Roman" w:cs="Times New Roman"/>
            <w:sz w:val="20"/>
            <w:szCs w:val="20"/>
          </w:rPr>
          <w:t xml:space="preserve">five </w:t>
        </w:r>
      </w:ins>
      <w:r>
        <w:rPr>
          <w:rFonts w:ascii="Times New Roman" w:eastAsia="Times New Roman" w:hAnsi="Times New Roman" w:cs="Times New Roman"/>
          <w:sz w:val="20"/>
          <w:szCs w:val="20"/>
        </w:rPr>
        <w:t>variants of the HK model. The models are described below:</w:t>
      </w:r>
    </w:p>
    <w:p w14:paraId="2DA27C31" w14:textId="77777777" w:rsidR="00600FE1" w:rsidRDefault="009F245C">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Deterministic Start HK Model (DHK):</w:t>
      </w:r>
      <w:r>
        <w:rPr>
          <w:rFonts w:ascii="Times New Roman" w:eastAsia="Times New Roman" w:hAnsi="Times New Roman" w:cs="Times New Roman"/>
          <w:sz w:val="20"/>
          <w:szCs w:val="20"/>
        </w:rPr>
        <w:t xml:space="preserve"> Initial opinions of agents are a set of evenly spaced real numbers between [-1, +1].  All agents have the same confidence boundary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w:t>
      </w:r>
    </w:p>
    <w:p w14:paraId="4D833D57" w14:textId="77777777" w:rsidR="00600FE1" w:rsidRDefault="009F245C">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Randomized Start HK Model (RHK):</w:t>
      </w:r>
      <w:r>
        <w:rPr>
          <w:rFonts w:ascii="Times New Roman" w:eastAsia="Times New Roman" w:hAnsi="Times New Roman" w:cs="Times New Roman"/>
          <w:sz w:val="20"/>
          <w:szCs w:val="20"/>
        </w:rPr>
        <w:t xml:space="preserve"> Initial opinions of agents are uniformly distributed real values in the interval [-1, +1]. All agents have the same confidence boundary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w:t>
      </w:r>
    </w:p>
    <w:p w14:paraId="3ED50EC5" w14:textId="77777777" w:rsidR="00600FE1" w:rsidRDefault="009F245C">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Heterogeneous Boundary Model (VB):</w:t>
      </w:r>
      <w:r>
        <w:rPr>
          <w:rFonts w:ascii="Times New Roman" w:eastAsia="Times New Roman" w:hAnsi="Times New Roman" w:cs="Times New Roman"/>
          <w:sz w:val="20"/>
          <w:szCs w:val="20"/>
        </w:rPr>
        <w:t xml:space="preserve"> Agents have individualized confidence boundaries and conformities. The confidence boundary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of an agent is obtained from a truncated normal distribution as follows: Every agent samples a value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from a normal distribution with mean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standard deviation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If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r>
          <w:rPr>
            <w:rFonts w:ascii="Cambria Math" w:hAnsi="Cambria Math"/>
            <w:color w:val="E8EAED"/>
            <w:sz w:val="48"/>
            <w:szCs w:val="48"/>
            <w:shd w:val="clear" w:color="auto" w:fill="202124"/>
          </w:rPr>
          <m:t xml:space="preserve">∉ </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its sampling is repeated until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r>
          <w:rPr>
            <w:rFonts w:ascii="Cambria Math" w:hAnsi="Cambria Math"/>
            <w:color w:val="E8EAED"/>
            <w:sz w:val="48"/>
            <w:szCs w:val="48"/>
            <w:shd w:val="clear" w:color="auto" w:fill="202124"/>
          </w:rPr>
          <m:t xml:space="preserve">∈ </m:t>
        </m:r>
        <m:r>
          <w:rPr>
            <w:rFonts w:ascii="Times New Roman" w:eastAsia="Times New Roman" w:hAnsi="Times New Roman" w:cs="Times New Roman"/>
            <w:sz w:val="20"/>
            <w:szCs w:val="20"/>
          </w:rPr>
          <m:t>[0, 1]</m:t>
        </m:r>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α</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is also sampled with an identical method as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ε</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with mean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standard deviation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w:t>
      </w:r>
    </w:p>
    <w:p w14:paraId="0EA45F15" w14:textId="77777777" w:rsidR="00600FE1" w:rsidRDefault="009F245C">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Heterogeneous Boundary with Identity (VBI):</w:t>
      </w:r>
      <w:r>
        <w:rPr>
          <w:rFonts w:ascii="Times New Roman" w:eastAsia="Times New Roman" w:hAnsi="Times New Roman" w:cs="Times New Roman"/>
          <w:sz w:val="20"/>
          <w:szCs w:val="20"/>
        </w:rPr>
        <w:t xml:space="preserve"> Agents only communicate within their identity groups, which are assigned at the beginning at every time-step via a common identity group assignment step as outlined in section 2.1. This assignment is parametrized by the common SPIRO value, which determines the tightness of identity groups thus formed.</w:t>
      </w:r>
    </w:p>
    <w:p w14:paraId="52E04EFE" w14:textId="77777777" w:rsidR="00600FE1" w:rsidRDefault="009F245C">
      <w:pPr>
        <w:numPr>
          <w:ilvl w:val="0"/>
          <w:numId w:val="2"/>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Heterogeneous Boundary with Heterogeneous Identity (VBVI): </w:t>
      </w:r>
      <w:r>
        <w:rPr>
          <w:rFonts w:ascii="Times New Roman" w:eastAsia="Times New Roman" w:hAnsi="Times New Roman" w:cs="Times New Roman"/>
          <w:sz w:val="20"/>
          <w:szCs w:val="20"/>
        </w:rPr>
        <w:t>Agents only communicate within their perceived identity groups - which may be inconsistent across agents. This is done by relaxing the assumption of a single SPIRO value for the entire population as follows:</w:t>
      </w:r>
    </w:p>
    <w:p w14:paraId="0243401E" w14:textId="77777777" w:rsidR="00600FE1" w:rsidRDefault="009F245C">
      <w:pPr>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 the beginning of the simulation all agents are assigned an individualized SPIRO value as described in section 2.1. This is done to allow for heterogeneous identity effects while keeping the model computationally efficient.</w:t>
      </w:r>
    </w:p>
    <w:p w14:paraId="68FF6A34" w14:textId="77777777" w:rsidR="00600FE1" w:rsidRDefault="009F245C">
      <w:pPr>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 the beginning of every time step, one instance of the identity group assignment step outlined in section 2.1 is run for each partition.</w:t>
      </w:r>
    </w:p>
    <w:p w14:paraId="299A4CA6" w14:textId="77777777" w:rsidR="00600FE1" w:rsidRDefault="009F245C">
      <w:pPr>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detected identity groups for each partition are then inherited by each agent within the partition. Thus all the agents in a partition perceive a common set of identity groups.</w:t>
      </w:r>
    </w:p>
    <w:p w14:paraId="1F7B3B2C" w14:textId="77777777" w:rsidR="00600FE1" w:rsidRDefault="00600FE1">
      <w:pPr>
        <w:rPr>
          <w:rFonts w:ascii="Times New Roman" w:eastAsia="Times New Roman" w:hAnsi="Times New Roman" w:cs="Times New Roman"/>
          <w:sz w:val="20"/>
          <w:szCs w:val="20"/>
        </w:rPr>
      </w:pPr>
    </w:p>
    <w:p w14:paraId="5599C9AB" w14:textId="77777777" w:rsidR="00600FE1" w:rsidRDefault="00600FE1">
      <w:pPr>
        <w:rPr>
          <w:rFonts w:ascii="Times New Roman" w:eastAsia="Times New Roman" w:hAnsi="Times New Roman" w:cs="Times New Roman"/>
          <w:sz w:val="20"/>
          <w:szCs w:val="20"/>
        </w:rPr>
      </w:pPr>
    </w:p>
    <w:p w14:paraId="07DA984A" w14:textId="77777777" w:rsidR="00600FE1" w:rsidRDefault="009F245C">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1: </w:t>
      </w:r>
      <w:r>
        <w:rPr>
          <w:rFonts w:ascii="Times New Roman" w:eastAsia="Times New Roman" w:hAnsi="Times New Roman" w:cs="Times New Roman"/>
          <w:sz w:val="18"/>
          <w:szCs w:val="18"/>
        </w:rPr>
        <w:t>Model descriptions</w:t>
      </w:r>
    </w:p>
    <w:tbl>
      <w:tblPr>
        <w:tblStyle w:val="a"/>
        <w:tblW w:w="9615"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1380"/>
        <w:gridCol w:w="2475"/>
        <w:gridCol w:w="1485"/>
        <w:gridCol w:w="1305"/>
        <w:gridCol w:w="2970"/>
      </w:tblGrid>
      <w:tr w:rsidR="00600FE1" w14:paraId="5311D642" w14:textId="77777777">
        <w:tc>
          <w:tcPr>
            <w:tcW w:w="1380" w:type="dxa"/>
            <w:shd w:val="clear" w:color="auto" w:fill="auto"/>
            <w:tcMar>
              <w:top w:w="100" w:type="dxa"/>
              <w:left w:w="100" w:type="dxa"/>
              <w:bottom w:w="100" w:type="dxa"/>
              <w:right w:w="100" w:type="dxa"/>
            </w:tcMar>
          </w:tcPr>
          <w:p w14:paraId="68110953"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Abbreviation</w:t>
            </w:r>
          </w:p>
        </w:tc>
        <w:tc>
          <w:tcPr>
            <w:tcW w:w="2475" w:type="dxa"/>
            <w:shd w:val="clear" w:color="auto" w:fill="auto"/>
            <w:tcMar>
              <w:top w:w="100" w:type="dxa"/>
              <w:left w:w="100" w:type="dxa"/>
              <w:bottom w:w="100" w:type="dxa"/>
              <w:right w:w="100" w:type="dxa"/>
            </w:tcMar>
          </w:tcPr>
          <w:p w14:paraId="709FA910"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Operational Name</w:t>
            </w:r>
          </w:p>
        </w:tc>
        <w:tc>
          <w:tcPr>
            <w:tcW w:w="1485" w:type="dxa"/>
            <w:shd w:val="clear" w:color="auto" w:fill="auto"/>
            <w:tcMar>
              <w:top w:w="100" w:type="dxa"/>
              <w:left w:w="100" w:type="dxa"/>
              <w:bottom w:w="100" w:type="dxa"/>
              <w:right w:w="100" w:type="dxa"/>
            </w:tcMar>
          </w:tcPr>
          <w:p w14:paraId="3825CAF1"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ε</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Distribution</w:t>
            </w:r>
          </w:p>
        </w:tc>
        <w:tc>
          <w:tcPr>
            <w:tcW w:w="1305" w:type="dxa"/>
            <w:shd w:val="clear" w:color="auto" w:fill="auto"/>
            <w:tcMar>
              <w:top w:w="100" w:type="dxa"/>
              <w:left w:w="100" w:type="dxa"/>
              <w:bottom w:w="100" w:type="dxa"/>
              <w:right w:w="100" w:type="dxa"/>
            </w:tcMar>
          </w:tcPr>
          <w:p w14:paraId="1CE74A68"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Identity Effects</w:t>
            </w:r>
          </w:p>
        </w:tc>
        <w:tc>
          <w:tcPr>
            <w:tcW w:w="2970" w:type="dxa"/>
            <w:shd w:val="clear" w:color="auto" w:fill="auto"/>
            <w:tcMar>
              <w:top w:w="100" w:type="dxa"/>
              <w:left w:w="100" w:type="dxa"/>
              <w:bottom w:w="100" w:type="dxa"/>
              <w:right w:w="100" w:type="dxa"/>
            </w:tcMar>
          </w:tcPr>
          <w:p w14:paraId="701E3CDD"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SPIRO Distribution</w:t>
            </w:r>
          </w:p>
        </w:tc>
      </w:tr>
      <w:tr w:rsidR="00600FE1" w14:paraId="3E8D17BB" w14:textId="77777777">
        <w:tc>
          <w:tcPr>
            <w:tcW w:w="1380" w:type="dxa"/>
            <w:shd w:val="clear" w:color="auto" w:fill="auto"/>
            <w:tcMar>
              <w:top w:w="100" w:type="dxa"/>
              <w:left w:w="100" w:type="dxa"/>
              <w:bottom w:w="100" w:type="dxa"/>
              <w:right w:w="100" w:type="dxa"/>
            </w:tcMar>
          </w:tcPr>
          <w:p w14:paraId="6E55721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w:t>
            </w:r>
          </w:p>
        </w:tc>
        <w:tc>
          <w:tcPr>
            <w:tcW w:w="2475" w:type="dxa"/>
            <w:shd w:val="clear" w:color="auto" w:fill="auto"/>
            <w:tcMar>
              <w:top w:w="100" w:type="dxa"/>
              <w:left w:w="100" w:type="dxa"/>
              <w:bottom w:w="100" w:type="dxa"/>
              <w:right w:w="100" w:type="dxa"/>
            </w:tcMar>
          </w:tcPr>
          <w:p w14:paraId="5F062369"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Classical HK</w:t>
            </w:r>
          </w:p>
        </w:tc>
        <w:tc>
          <w:tcPr>
            <w:tcW w:w="1485" w:type="dxa"/>
            <w:shd w:val="clear" w:color="auto" w:fill="auto"/>
            <w:tcMar>
              <w:top w:w="100" w:type="dxa"/>
              <w:left w:w="100" w:type="dxa"/>
              <w:bottom w:w="100" w:type="dxa"/>
              <w:right w:w="100" w:type="dxa"/>
            </w:tcMar>
          </w:tcPr>
          <w:p w14:paraId="09894B3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305" w:type="dxa"/>
            <w:shd w:val="clear" w:color="auto" w:fill="auto"/>
            <w:tcMar>
              <w:top w:w="100" w:type="dxa"/>
              <w:left w:w="100" w:type="dxa"/>
              <w:bottom w:w="100" w:type="dxa"/>
              <w:right w:w="100" w:type="dxa"/>
            </w:tcMar>
          </w:tcPr>
          <w:p w14:paraId="7316345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35E21D5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600FE1" w14:paraId="7EBBD41E" w14:textId="77777777">
        <w:trPr>
          <w:trHeight w:val="495"/>
        </w:trPr>
        <w:tc>
          <w:tcPr>
            <w:tcW w:w="1380"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45D43B72" w14:textId="77777777" w:rsidR="00600FE1" w:rsidRDefault="009F245C">
            <w:pPr>
              <w:widowControl w:val="0"/>
              <w:spacing w:after="3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RHK</w:t>
            </w:r>
          </w:p>
        </w:tc>
        <w:tc>
          <w:tcPr>
            <w:tcW w:w="2475" w:type="dxa"/>
            <w:shd w:val="clear" w:color="auto" w:fill="auto"/>
            <w:tcMar>
              <w:top w:w="100" w:type="dxa"/>
              <w:left w:w="100" w:type="dxa"/>
              <w:bottom w:w="100" w:type="dxa"/>
              <w:right w:w="100" w:type="dxa"/>
            </w:tcMar>
          </w:tcPr>
          <w:p w14:paraId="79F96E6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Randomized HK</w:t>
            </w:r>
          </w:p>
        </w:tc>
        <w:tc>
          <w:tcPr>
            <w:tcW w:w="1485" w:type="dxa"/>
            <w:shd w:val="clear" w:color="auto" w:fill="auto"/>
            <w:tcMar>
              <w:top w:w="100" w:type="dxa"/>
              <w:left w:w="100" w:type="dxa"/>
              <w:bottom w:w="100" w:type="dxa"/>
              <w:right w:w="100" w:type="dxa"/>
            </w:tcMar>
          </w:tcPr>
          <w:p w14:paraId="710E9959"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305" w:type="dxa"/>
            <w:shd w:val="clear" w:color="auto" w:fill="auto"/>
            <w:tcMar>
              <w:top w:w="100" w:type="dxa"/>
              <w:left w:w="100" w:type="dxa"/>
              <w:bottom w:w="100" w:type="dxa"/>
              <w:right w:w="100" w:type="dxa"/>
            </w:tcMar>
          </w:tcPr>
          <w:p w14:paraId="581DE371"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0DAB467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600FE1" w14:paraId="1BB80FB7" w14:textId="77777777">
        <w:tc>
          <w:tcPr>
            <w:tcW w:w="1380" w:type="dxa"/>
            <w:shd w:val="clear" w:color="auto" w:fill="auto"/>
            <w:tcMar>
              <w:top w:w="100" w:type="dxa"/>
              <w:left w:w="100" w:type="dxa"/>
              <w:bottom w:w="100" w:type="dxa"/>
              <w:right w:w="100" w:type="dxa"/>
            </w:tcMar>
          </w:tcPr>
          <w:p w14:paraId="06C5714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w:t>
            </w:r>
          </w:p>
        </w:tc>
        <w:tc>
          <w:tcPr>
            <w:tcW w:w="2475" w:type="dxa"/>
            <w:shd w:val="clear" w:color="auto" w:fill="auto"/>
            <w:tcMar>
              <w:top w:w="100" w:type="dxa"/>
              <w:left w:w="100" w:type="dxa"/>
              <w:bottom w:w="100" w:type="dxa"/>
              <w:right w:w="100" w:type="dxa"/>
            </w:tcMar>
          </w:tcPr>
          <w:p w14:paraId="5F972CF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w:t>
            </w:r>
          </w:p>
        </w:tc>
        <w:tc>
          <w:tcPr>
            <w:tcW w:w="1485" w:type="dxa"/>
            <w:shd w:val="clear" w:color="auto" w:fill="auto"/>
            <w:tcMar>
              <w:top w:w="100" w:type="dxa"/>
              <w:left w:w="100" w:type="dxa"/>
              <w:bottom w:w="100" w:type="dxa"/>
              <w:right w:w="100" w:type="dxa"/>
            </w:tcMar>
          </w:tcPr>
          <w:p w14:paraId="45A51C2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6A36F4B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970" w:type="dxa"/>
            <w:shd w:val="clear" w:color="auto" w:fill="auto"/>
            <w:tcMar>
              <w:top w:w="100" w:type="dxa"/>
              <w:left w:w="100" w:type="dxa"/>
              <w:bottom w:w="100" w:type="dxa"/>
              <w:right w:w="100" w:type="dxa"/>
            </w:tcMar>
          </w:tcPr>
          <w:p w14:paraId="5957E34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600FE1" w14:paraId="2326A3CF" w14:textId="77777777">
        <w:tc>
          <w:tcPr>
            <w:tcW w:w="1380" w:type="dxa"/>
            <w:shd w:val="clear" w:color="auto" w:fill="auto"/>
            <w:tcMar>
              <w:top w:w="100" w:type="dxa"/>
              <w:left w:w="100" w:type="dxa"/>
              <w:bottom w:w="100" w:type="dxa"/>
              <w:right w:w="100" w:type="dxa"/>
            </w:tcMar>
          </w:tcPr>
          <w:p w14:paraId="7F3F93E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VBI</w:t>
            </w:r>
            <w:r>
              <w:rPr>
                <w:rFonts w:ascii="Times New Roman" w:eastAsia="Times New Roman" w:hAnsi="Times New Roman" w:cs="Times New Roman"/>
                <w:sz w:val="20"/>
                <w:szCs w:val="20"/>
              </w:rPr>
              <w:tab/>
            </w:r>
          </w:p>
        </w:tc>
        <w:tc>
          <w:tcPr>
            <w:tcW w:w="2475" w:type="dxa"/>
            <w:shd w:val="clear" w:color="auto" w:fill="auto"/>
            <w:tcMar>
              <w:top w:w="100" w:type="dxa"/>
              <w:left w:w="100" w:type="dxa"/>
              <w:bottom w:w="100" w:type="dxa"/>
              <w:right w:w="100" w:type="dxa"/>
            </w:tcMar>
          </w:tcPr>
          <w:p w14:paraId="451AF0F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 with Identity</w:t>
            </w:r>
          </w:p>
        </w:tc>
        <w:tc>
          <w:tcPr>
            <w:tcW w:w="1485" w:type="dxa"/>
            <w:shd w:val="clear" w:color="auto" w:fill="auto"/>
            <w:tcMar>
              <w:top w:w="100" w:type="dxa"/>
              <w:left w:w="100" w:type="dxa"/>
              <w:bottom w:w="100" w:type="dxa"/>
              <w:right w:w="100" w:type="dxa"/>
            </w:tcMar>
          </w:tcPr>
          <w:p w14:paraId="359C30E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440C74E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Present</w:t>
            </w:r>
          </w:p>
        </w:tc>
        <w:tc>
          <w:tcPr>
            <w:tcW w:w="2970" w:type="dxa"/>
            <w:shd w:val="clear" w:color="auto" w:fill="auto"/>
            <w:tcMar>
              <w:top w:w="100" w:type="dxa"/>
              <w:left w:w="100" w:type="dxa"/>
              <w:bottom w:w="100" w:type="dxa"/>
              <w:right w:w="100" w:type="dxa"/>
            </w:tcMar>
          </w:tcPr>
          <w:p w14:paraId="2CED356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r>
      <w:tr w:rsidR="00600FE1" w14:paraId="49DA1D5C" w14:textId="77777777">
        <w:tc>
          <w:tcPr>
            <w:tcW w:w="1380" w:type="dxa"/>
            <w:shd w:val="clear" w:color="auto" w:fill="auto"/>
            <w:tcMar>
              <w:top w:w="100" w:type="dxa"/>
              <w:left w:w="100" w:type="dxa"/>
              <w:bottom w:w="100" w:type="dxa"/>
              <w:right w:w="100" w:type="dxa"/>
            </w:tcMar>
          </w:tcPr>
          <w:p w14:paraId="1C670B8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r>
              <w:rPr>
                <w:rFonts w:ascii="Times New Roman" w:eastAsia="Times New Roman" w:hAnsi="Times New Roman" w:cs="Times New Roman"/>
                <w:sz w:val="20"/>
                <w:szCs w:val="20"/>
              </w:rPr>
              <w:tab/>
            </w:r>
          </w:p>
        </w:tc>
        <w:tc>
          <w:tcPr>
            <w:tcW w:w="2475" w:type="dxa"/>
            <w:shd w:val="clear" w:color="auto" w:fill="auto"/>
            <w:tcMar>
              <w:top w:w="100" w:type="dxa"/>
              <w:left w:w="100" w:type="dxa"/>
              <w:bottom w:w="100" w:type="dxa"/>
              <w:right w:w="100" w:type="dxa"/>
            </w:tcMar>
          </w:tcPr>
          <w:p w14:paraId="3832E169"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Boundary with Heterogeneous Identity</w:t>
            </w:r>
          </w:p>
        </w:tc>
        <w:tc>
          <w:tcPr>
            <w:tcW w:w="1485" w:type="dxa"/>
            <w:shd w:val="clear" w:color="auto" w:fill="auto"/>
            <w:tcMar>
              <w:top w:w="100" w:type="dxa"/>
              <w:left w:w="100" w:type="dxa"/>
              <w:bottom w:w="100" w:type="dxa"/>
              <w:right w:w="100" w:type="dxa"/>
            </w:tcMar>
          </w:tcPr>
          <w:p w14:paraId="12FE5409"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Normal</w:t>
            </w:r>
          </w:p>
        </w:tc>
        <w:tc>
          <w:tcPr>
            <w:tcW w:w="1305" w:type="dxa"/>
            <w:shd w:val="clear" w:color="auto" w:fill="auto"/>
            <w:tcMar>
              <w:top w:w="100" w:type="dxa"/>
              <w:left w:w="100" w:type="dxa"/>
              <w:bottom w:w="100" w:type="dxa"/>
              <w:right w:w="100" w:type="dxa"/>
            </w:tcMar>
          </w:tcPr>
          <w:p w14:paraId="41EA9D69"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Present</w:t>
            </w:r>
          </w:p>
        </w:tc>
        <w:tc>
          <w:tcPr>
            <w:tcW w:w="2970" w:type="dxa"/>
            <w:shd w:val="clear" w:color="auto" w:fill="auto"/>
            <w:tcMar>
              <w:top w:w="100" w:type="dxa"/>
              <w:left w:w="100" w:type="dxa"/>
              <w:bottom w:w="100" w:type="dxa"/>
              <w:right w:w="100" w:type="dxa"/>
            </w:tcMar>
          </w:tcPr>
          <w:p w14:paraId="60A58B3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Truncated Discrete Normal</w:t>
            </w:r>
          </w:p>
        </w:tc>
      </w:tr>
    </w:tbl>
    <w:p w14:paraId="4FA53999" w14:textId="77777777" w:rsidR="00600FE1" w:rsidRDefault="00600FE1">
      <w:pPr>
        <w:rPr>
          <w:rFonts w:ascii="Times New Roman" w:eastAsia="Times New Roman" w:hAnsi="Times New Roman" w:cs="Times New Roman"/>
          <w:sz w:val="20"/>
          <w:szCs w:val="20"/>
        </w:rPr>
      </w:pPr>
    </w:p>
    <w:p w14:paraId="109F80FF" w14:textId="6B33903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above models are hierarchically related, in that every subsequent model in the list above inherits features of the previous models (exception: RHK does not inherit the </w:t>
      </w:r>
      <w:proofErr w:type="gramStart"/>
      <w:r>
        <w:rPr>
          <w:rFonts w:ascii="Times New Roman" w:eastAsia="Times New Roman" w:hAnsi="Times New Roman" w:cs="Times New Roman"/>
          <w:sz w:val="20"/>
          <w:szCs w:val="20"/>
        </w:rPr>
        <w:t>regularly-spaced</w:t>
      </w:r>
      <w:proofErr w:type="gramEnd"/>
      <w:r>
        <w:rPr>
          <w:rFonts w:ascii="Times New Roman" w:eastAsia="Times New Roman" w:hAnsi="Times New Roman" w:cs="Times New Roman"/>
          <w:sz w:val="20"/>
          <w:szCs w:val="20"/>
        </w:rPr>
        <w:t xml:space="preserve"> initial opinion space condition from DHK.). Therefore, VBI and VBVI both have normally distributed </w:t>
      </w:r>
      <m:oMath>
        <m:r>
          <w:rPr>
            <w:rFonts w:ascii="Times New Roman" w:eastAsia="Times New Roman" w:hAnsi="Times New Roman" w:cs="Times New Roman"/>
            <w:sz w:val="20"/>
            <w:szCs w:val="20"/>
          </w:rPr>
          <m:t>ε</m:t>
        </m:r>
      </m:oMath>
      <w:r>
        <w:rPr>
          <w:rFonts w:ascii="Times New Roman" w:eastAsia="Times New Roman" w:hAnsi="Times New Roman" w:cs="Times New Roman"/>
          <w:sz w:val="20"/>
          <w:szCs w:val="20"/>
        </w:rPr>
        <w:t xml:space="preserve"> values for instance. This is systematically illustrated in Table 1. We ran each simulation for 365 time steps, or until consensus is reached, whichever </w:t>
      </w:r>
      <w:del w:id="70" w:author="Alexander, Jennifer" w:date="2023-03-07T09:20:00Z">
        <w:r w:rsidDel="00B07859">
          <w:rPr>
            <w:rFonts w:ascii="Times New Roman" w:eastAsia="Times New Roman" w:hAnsi="Times New Roman" w:cs="Times New Roman"/>
            <w:sz w:val="20"/>
            <w:szCs w:val="20"/>
          </w:rPr>
          <w:delText xml:space="preserve">is </w:delText>
        </w:r>
      </w:del>
      <w:ins w:id="71" w:author="Alexander, Jennifer" w:date="2023-03-07T09:20:00Z">
        <w:r w:rsidR="00B07859">
          <w:rPr>
            <w:rFonts w:ascii="Times New Roman" w:eastAsia="Times New Roman" w:hAnsi="Times New Roman" w:cs="Times New Roman"/>
            <w:sz w:val="20"/>
            <w:szCs w:val="20"/>
          </w:rPr>
          <w:t xml:space="preserve">was </w:t>
        </w:r>
      </w:ins>
      <w:r>
        <w:rPr>
          <w:rFonts w:ascii="Times New Roman" w:eastAsia="Times New Roman" w:hAnsi="Times New Roman" w:cs="Times New Roman"/>
          <w:sz w:val="20"/>
          <w:szCs w:val="20"/>
        </w:rPr>
        <w:t>earlier.</w:t>
      </w:r>
    </w:p>
    <w:p w14:paraId="52246504" w14:textId="77777777" w:rsidR="00600FE1" w:rsidRDefault="00600FE1">
      <w:pPr>
        <w:rPr>
          <w:rFonts w:ascii="Times New Roman" w:eastAsia="Times New Roman" w:hAnsi="Times New Roman" w:cs="Times New Roman"/>
          <w:sz w:val="20"/>
          <w:szCs w:val="20"/>
        </w:rPr>
      </w:pPr>
    </w:p>
    <w:p w14:paraId="59443500" w14:textId="77777777" w:rsidR="00600FE1" w:rsidRDefault="009F245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2.3         Variables</w:t>
      </w:r>
    </w:p>
    <w:p w14:paraId="28B22614"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Independent Variables. </w:t>
      </w:r>
      <w:r>
        <w:rPr>
          <w:rFonts w:ascii="Times New Roman" w:eastAsia="Times New Roman" w:hAnsi="Times New Roman" w:cs="Times New Roman"/>
          <w:sz w:val="20"/>
          <w:szCs w:val="20"/>
        </w:rPr>
        <w:t xml:space="preserve">Besides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which are defined in sections 2.1 and 2.2, we also included the following two variables in our experimental design since we were also interested in studying some robustness properties of the HK model for a related study:</w:t>
      </w:r>
    </w:p>
    <w:p w14:paraId="556BA861" w14:textId="77777777" w:rsidR="00600FE1" w:rsidRDefault="009F245C">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Evenness or Oddness of population size: </w:t>
      </w:r>
      <w:r>
        <w:rPr>
          <w:rFonts w:ascii="Times New Roman" w:eastAsia="Times New Roman" w:hAnsi="Times New Roman" w:cs="Times New Roman"/>
          <w:sz w:val="20"/>
          <w:szCs w:val="20"/>
        </w:rPr>
        <w:t>Population size is either 100 (N = 100) or 101 (N = 101).</w:t>
      </w:r>
    </w:p>
    <w:p w14:paraId="1E276649" w14:textId="77777777" w:rsidR="00600FE1" w:rsidRDefault="009F245C">
      <w:pPr>
        <w:numPr>
          <w:ilvl w:val="0"/>
          <w:numId w:val="1"/>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Randomness of initial opinion distribution: </w:t>
      </w:r>
      <w:r>
        <w:rPr>
          <w:rFonts w:ascii="Times New Roman" w:eastAsia="Times New Roman" w:hAnsi="Times New Roman" w:cs="Times New Roman"/>
          <w:sz w:val="20"/>
          <w:szCs w:val="20"/>
        </w:rPr>
        <w:t>The initial opinion of agents is either drawn uniformly at random (</w:t>
      </w:r>
      <w:proofErr w:type="spellStart"/>
      <w:r>
        <w:rPr>
          <w:rFonts w:ascii="Times New Roman" w:eastAsia="Times New Roman" w:hAnsi="Times New Roman" w:cs="Times New Roman"/>
          <w:sz w:val="20"/>
          <w:szCs w:val="20"/>
        </w:rPr>
        <w:t>Random_start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TRUE</w:t>
      </w:r>
      <w:proofErr w:type="gramEnd"/>
      <w:r>
        <w:rPr>
          <w:rFonts w:ascii="Times New Roman" w:eastAsia="Times New Roman" w:hAnsi="Times New Roman" w:cs="Times New Roman"/>
          <w:sz w:val="20"/>
          <w:szCs w:val="20"/>
        </w:rPr>
        <w:t>), or can assume equally spaced out values in the interval of [-1, +1] (</w:t>
      </w:r>
      <w:proofErr w:type="spellStart"/>
      <w:r>
        <w:rPr>
          <w:rFonts w:ascii="Times New Roman" w:eastAsia="Times New Roman" w:hAnsi="Times New Roman" w:cs="Times New Roman"/>
          <w:sz w:val="20"/>
          <w:szCs w:val="20"/>
        </w:rPr>
        <w:t>Random_start</w:t>
      </w:r>
      <w:proofErr w:type="spellEnd"/>
      <w:r>
        <w:rPr>
          <w:rFonts w:ascii="Times New Roman" w:eastAsia="Times New Roman" w:hAnsi="Times New Roman" w:cs="Times New Roman"/>
          <w:sz w:val="20"/>
          <w:szCs w:val="20"/>
        </w:rPr>
        <w:t xml:space="preserve"> = FALSE).</w:t>
      </w:r>
    </w:p>
    <w:p w14:paraId="688BB836"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Note: in models with no variability of some parameter p,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p</m:t>
            </m:r>
          </m:sub>
        </m:sSub>
      </m:oMath>
      <w:r>
        <w:rPr>
          <w:rFonts w:ascii="Times New Roman" w:eastAsia="Times New Roman" w:hAnsi="Times New Roman" w:cs="Times New Roman"/>
          <w:sz w:val="20"/>
          <w:szCs w:val="20"/>
        </w:rPr>
        <w:t xml:space="preserve"> stands in for the common value of p.</w:t>
      </w:r>
    </w:p>
    <w:p w14:paraId="5326EA93" w14:textId="77777777" w:rsidR="00600FE1" w:rsidRDefault="00600FE1">
      <w:pPr>
        <w:rPr>
          <w:rFonts w:ascii="Times New Roman" w:eastAsia="Times New Roman" w:hAnsi="Times New Roman" w:cs="Times New Roman"/>
          <w:sz w:val="20"/>
          <w:szCs w:val="20"/>
        </w:rPr>
      </w:pPr>
    </w:p>
    <w:p w14:paraId="1701E604" w14:textId="77777777" w:rsidR="00600FE1" w:rsidRDefault="009F245C">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2:</w:t>
      </w:r>
      <w:r>
        <w:rPr>
          <w:rFonts w:ascii="Times New Roman" w:eastAsia="Times New Roman" w:hAnsi="Times New Roman" w:cs="Times New Roman"/>
          <w:sz w:val="18"/>
          <w:szCs w:val="18"/>
        </w:rPr>
        <w:t xml:space="preserve"> Experimental Variables and their used values in different models</w:t>
      </w:r>
    </w:p>
    <w:tbl>
      <w:tblPr>
        <w:tblStyle w:val="a0"/>
        <w:tblW w:w="9645"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1755"/>
        <w:gridCol w:w="5040"/>
        <w:gridCol w:w="2850"/>
      </w:tblGrid>
      <w:tr w:rsidR="00600FE1" w14:paraId="774BE70A" w14:textId="77777777">
        <w:tc>
          <w:tcPr>
            <w:tcW w:w="1755" w:type="dxa"/>
            <w:shd w:val="clear" w:color="auto" w:fill="auto"/>
            <w:tcMar>
              <w:top w:w="100" w:type="dxa"/>
              <w:left w:w="100" w:type="dxa"/>
              <w:bottom w:w="100" w:type="dxa"/>
              <w:right w:w="100" w:type="dxa"/>
            </w:tcMar>
          </w:tcPr>
          <w:p w14:paraId="3EE1EE69"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Variables</w:t>
            </w:r>
          </w:p>
        </w:tc>
        <w:tc>
          <w:tcPr>
            <w:tcW w:w="5040" w:type="dxa"/>
            <w:shd w:val="clear" w:color="auto" w:fill="auto"/>
            <w:tcMar>
              <w:top w:w="100" w:type="dxa"/>
              <w:left w:w="100" w:type="dxa"/>
              <w:bottom w:w="100" w:type="dxa"/>
              <w:right w:w="100" w:type="dxa"/>
            </w:tcMar>
          </w:tcPr>
          <w:p w14:paraId="7C840C81"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Used in models</w:t>
            </w:r>
          </w:p>
        </w:tc>
        <w:tc>
          <w:tcPr>
            <w:tcW w:w="2850" w:type="dxa"/>
            <w:shd w:val="clear" w:color="auto" w:fill="auto"/>
            <w:tcMar>
              <w:top w:w="100" w:type="dxa"/>
              <w:left w:w="100" w:type="dxa"/>
              <w:bottom w:w="100" w:type="dxa"/>
              <w:right w:w="100" w:type="dxa"/>
            </w:tcMar>
          </w:tcPr>
          <w:p w14:paraId="70E0B350"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Values</w:t>
            </w:r>
          </w:p>
        </w:tc>
      </w:tr>
      <w:tr w:rsidR="00600FE1" w14:paraId="7E25C665" w14:textId="77777777">
        <w:tc>
          <w:tcPr>
            <w:tcW w:w="1755" w:type="dxa"/>
            <w:shd w:val="clear" w:color="auto" w:fill="auto"/>
            <w:tcMar>
              <w:top w:w="100" w:type="dxa"/>
              <w:left w:w="100" w:type="dxa"/>
              <w:bottom w:w="100" w:type="dxa"/>
              <w:right w:w="100" w:type="dxa"/>
            </w:tcMar>
          </w:tcPr>
          <w:p w14:paraId="35EB68E3" w14:textId="77777777" w:rsidR="00600FE1" w:rsidRDefault="00000000">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m:oMathPara>
          </w:p>
        </w:tc>
        <w:tc>
          <w:tcPr>
            <w:tcW w:w="5040" w:type="dxa"/>
            <w:shd w:val="clear" w:color="auto" w:fill="auto"/>
            <w:tcMar>
              <w:top w:w="100" w:type="dxa"/>
              <w:left w:w="100" w:type="dxa"/>
              <w:bottom w:w="100" w:type="dxa"/>
              <w:right w:w="100" w:type="dxa"/>
            </w:tcMar>
          </w:tcPr>
          <w:p w14:paraId="2323A8D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2A118B9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0.10, 0.11, …, 0.28, 0.29, 0.30</w:t>
            </w:r>
          </w:p>
        </w:tc>
      </w:tr>
      <w:tr w:rsidR="00600FE1" w14:paraId="5541FEE5" w14:textId="77777777">
        <w:trPr>
          <w:trHeight w:val="547"/>
        </w:trPr>
        <w:tc>
          <w:tcPr>
            <w:tcW w:w="1755"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0A391205" w14:textId="77777777" w:rsidR="00600FE1" w:rsidRDefault="00000000">
            <w:pPr>
              <w:rPr>
                <w:rFonts w:ascii="Times New Roman" w:eastAsia="Times New Roman" w:hAnsi="Times New Roman" w:cs="Times New Roman"/>
                <w:color w:val="333333"/>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m:oMathPara>
          </w:p>
        </w:tc>
        <w:tc>
          <w:tcPr>
            <w:tcW w:w="5040" w:type="dxa"/>
            <w:shd w:val="clear" w:color="auto" w:fill="auto"/>
            <w:tcMar>
              <w:top w:w="100" w:type="dxa"/>
              <w:left w:w="100" w:type="dxa"/>
              <w:bottom w:w="100" w:type="dxa"/>
              <w:right w:w="100" w:type="dxa"/>
            </w:tcMar>
          </w:tcPr>
          <w:p w14:paraId="4A75111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081CD5C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0.2, 0.8</w:t>
            </w:r>
          </w:p>
        </w:tc>
      </w:tr>
      <w:tr w:rsidR="00600FE1" w14:paraId="4869DD59" w14:textId="77777777">
        <w:tc>
          <w:tcPr>
            <w:tcW w:w="1755" w:type="dxa"/>
            <w:shd w:val="clear" w:color="auto" w:fill="auto"/>
            <w:tcMar>
              <w:top w:w="100" w:type="dxa"/>
              <w:left w:w="100" w:type="dxa"/>
              <w:bottom w:w="100" w:type="dxa"/>
              <w:right w:w="100" w:type="dxa"/>
            </w:tcMar>
          </w:tcPr>
          <w:p w14:paraId="5FDC7B98" w14:textId="77777777" w:rsidR="00600FE1" w:rsidRDefault="00000000">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m:oMathPara>
          </w:p>
        </w:tc>
        <w:tc>
          <w:tcPr>
            <w:tcW w:w="5040" w:type="dxa"/>
            <w:shd w:val="clear" w:color="auto" w:fill="auto"/>
            <w:tcMar>
              <w:top w:w="100" w:type="dxa"/>
              <w:left w:w="100" w:type="dxa"/>
              <w:bottom w:w="100" w:type="dxa"/>
              <w:right w:w="100" w:type="dxa"/>
            </w:tcMar>
          </w:tcPr>
          <w:p w14:paraId="287E5F5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 VBI, VBVI</w:t>
            </w:r>
          </w:p>
        </w:tc>
        <w:tc>
          <w:tcPr>
            <w:tcW w:w="2850" w:type="dxa"/>
            <w:shd w:val="clear" w:color="auto" w:fill="auto"/>
            <w:tcMar>
              <w:top w:w="100" w:type="dxa"/>
              <w:left w:w="100" w:type="dxa"/>
              <w:bottom w:w="100" w:type="dxa"/>
              <w:right w:w="100" w:type="dxa"/>
            </w:tcMar>
          </w:tcPr>
          <w:p w14:paraId="131C86B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0, 0.05, 0.10, 0.15</w:t>
            </w:r>
          </w:p>
        </w:tc>
      </w:tr>
      <w:tr w:rsidR="00600FE1" w14:paraId="61892938" w14:textId="77777777">
        <w:tc>
          <w:tcPr>
            <w:tcW w:w="1755" w:type="dxa"/>
            <w:shd w:val="clear" w:color="auto" w:fill="auto"/>
            <w:tcMar>
              <w:top w:w="100" w:type="dxa"/>
              <w:left w:w="100" w:type="dxa"/>
              <w:bottom w:w="100" w:type="dxa"/>
              <w:right w:w="100" w:type="dxa"/>
            </w:tcMar>
          </w:tcPr>
          <w:p w14:paraId="205D6D42" w14:textId="77777777" w:rsidR="00600FE1" w:rsidRDefault="00000000">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m:oMathPara>
          </w:p>
        </w:tc>
        <w:tc>
          <w:tcPr>
            <w:tcW w:w="5040" w:type="dxa"/>
            <w:shd w:val="clear" w:color="auto" w:fill="auto"/>
            <w:tcMar>
              <w:top w:w="100" w:type="dxa"/>
              <w:left w:w="100" w:type="dxa"/>
              <w:bottom w:w="100" w:type="dxa"/>
              <w:right w:w="100" w:type="dxa"/>
            </w:tcMar>
          </w:tcPr>
          <w:p w14:paraId="3B35533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 VBI, VBVI</w:t>
            </w:r>
          </w:p>
        </w:tc>
        <w:tc>
          <w:tcPr>
            <w:tcW w:w="2850" w:type="dxa"/>
            <w:shd w:val="clear" w:color="auto" w:fill="auto"/>
            <w:tcMar>
              <w:top w:w="100" w:type="dxa"/>
              <w:left w:w="100" w:type="dxa"/>
              <w:bottom w:w="100" w:type="dxa"/>
              <w:right w:w="100" w:type="dxa"/>
            </w:tcMar>
          </w:tcPr>
          <w:p w14:paraId="07C667C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0, 0.1</w:t>
            </w:r>
          </w:p>
        </w:tc>
      </w:tr>
      <w:tr w:rsidR="00600FE1" w14:paraId="5D434B3E" w14:textId="77777777">
        <w:tc>
          <w:tcPr>
            <w:tcW w:w="1755" w:type="dxa"/>
            <w:shd w:val="clear" w:color="auto" w:fill="auto"/>
            <w:tcMar>
              <w:top w:w="100" w:type="dxa"/>
              <w:left w:w="100" w:type="dxa"/>
              <w:bottom w:w="100" w:type="dxa"/>
              <w:right w:w="100" w:type="dxa"/>
            </w:tcMar>
          </w:tcPr>
          <w:p w14:paraId="65FF2BF3" w14:textId="77777777" w:rsidR="00600FE1" w:rsidRDefault="00000000">
            <w:pPr>
              <w:widowControl w:val="0"/>
              <w:spacing w:line="240" w:lineRule="auto"/>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sidR="009F245C">
              <w:rPr>
                <w:rFonts w:ascii="Times New Roman" w:eastAsia="Times New Roman" w:hAnsi="Times New Roman" w:cs="Times New Roman"/>
                <w:sz w:val="20"/>
                <w:szCs w:val="20"/>
              </w:rPr>
              <w:tab/>
            </w:r>
          </w:p>
        </w:tc>
        <w:tc>
          <w:tcPr>
            <w:tcW w:w="5040" w:type="dxa"/>
            <w:shd w:val="clear" w:color="auto" w:fill="auto"/>
            <w:tcMar>
              <w:top w:w="100" w:type="dxa"/>
              <w:left w:w="100" w:type="dxa"/>
              <w:bottom w:w="100" w:type="dxa"/>
              <w:right w:w="100" w:type="dxa"/>
            </w:tcMar>
          </w:tcPr>
          <w:p w14:paraId="0945E49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VBI, VBVI</w:t>
            </w:r>
          </w:p>
        </w:tc>
        <w:tc>
          <w:tcPr>
            <w:tcW w:w="2850" w:type="dxa"/>
            <w:shd w:val="clear" w:color="auto" w:fill="auto"/>
            <w:tcMar>
              <w:top w:w="100" w:type="dxa"/>
              <w:left w:w="100" w:type="dxa"/>
              <w:bottom w:w="100" w:type="dxa"/>
              <w:right w:w="100" w:type="dxa"/>
            </w:tcMar>
          </w:tcPr>
          <w:p w14:paraId="596044F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0.25, 0.27, 0.49, 0.61, 0.73, 0.85</w:t>
            </w:r>
          </w:p>
        </w:tc>
      </w:tr>
      <w:tr w:rsidR="00600FE1" w14:paraId="60667922" w14:textId="77777777">
        <w:tc>
          <w:tcPr>
            <w:tcW w:w="1755" w:type="dxa"/>
            <w:shd w:val="clear" w:color="auto" w:fill="auto"/>
            <w:tcMar>
              <w:top w:w="100" w:type="dxa"/>
              <w:left w:w="100" w:type="dxa"/>
              <w:bottom w:w="100" w:type="dxa"/>
              <w:right w:w="100" w:type="dxa"/>
            </w:tcMar>
          </w:tcPr>
          <w:p w14:paraId="79AA5F3D" w14:textId="77777777" w:rsidR="00600FE1" w:rsidRDefault="00000000">
            <w:pP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m:oMathPara>
          </w:p>
        </w:tc>
        <w:tc>
          <w:tcPr>
            <w:tcW w:w="5040" w:type="dxa"/>
            <w:shd w:val="clear" w:color="auto" w:fill="auto"/>
            <w:tcMar>
              <w:top w:w="100" w:type="dxa"/>
              <w:left w:w="100" w:type="dxa"/>
              <w:bottom w:w="100" w:type="dxa"/>
              <w:right w:w="100" w:type="dxa"/>
            </w:tcMar>
          </w:tcPr>
          <w:p w14:paraId="18149F9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p>
        </w:tc>
        <w:tc>
          <w:tcPr>
            <w:tcW w:w="2850" w:type="dxa"/>
            <w:shd w:val="clear" w:color="auto" w:fill="auto"/>
            <w:tcMar>
              <w:top w:w="100" w:type="dxa"/>
              <w:left w:w="100" w:type="dxa"/>
              <w:bottom w:w="100" w:type="dxa"/>
              <w:right w:w="100" w:type="dxa"/>
            </w:tcMar>
          </w:tcPr>
          <w:p w14:paraId="6A3A79F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0, 0.05, 0.10, 0.15</w:t>
            </w:r>
          </w:p>
        </w:tc>
      </w:tr>
      <w:tr w:rsidR="00600FE1" w14:paraId="251C232C" w14:textId="77777777">
        <w:tc>
          <w:tcPr>
            <w:tcW w:w="1755" w:type="dxa"/>
            <w:shd w:val="clear" w:color="auto" w:fill="auto"/>
            <w:tcMar>
              <w:top w:w="100" w:type="dxa"/>
              <w:left w:w="100" w:type="dxa"/>
              <w:bottom w:w="100" w:type="dxa"/>
              <w:right w:w="100" w:type="dxa"/>
            </w:tcMar>
          </w:tcPr>
          <w:p w14:paraId="5641FD3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 (population size)</w:t>
            </w:r>
          </w:p>
        </w:tc>
        <w:tc>
          <w:tcPr>
            <w:tcW w:w="5040" w:type="dxa"/>
            <w:shd w:val="clear" w:color="auto" w:fill="auto"/>
            <w:tcMar>
              <w:top w:w="100" w:type="dxa"/>
              <w:left w:w="100" w:type="dxa"/>
              <w:bottom w:w="100" w:type="dxa"/>
              <w:right w:w="100" w:type="dxa"/>
            </w:tcMar>
          </w:tcPr>
          <w:p w14:paraId="3C9C2E7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RHK, VB, VBI, VBVI</w:t>
            </w:r>
          </w:p>
        </w:tc>
        <w:tc>
          <w:tcPr>
            <w:tcW w:w="2850" w:type="dxa"/>
            <w:shd w:val="clear" w:color="auto" w:fill="auto"/>
            <w:tcMar>
              <w:top w:w="100" w:type="dxa"/>
              <w:left w:w="100" w:type="dxa"/>
              <w:bottom w:w="100" w:type="dxa"/>
              <w:right w:w="100" w:type="dxa"/>
            </w:tcMar>
          </w:tcPr>
          <w:p w14:paraId="4EAEDB3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100, 101</w:t>
            </w:r>
          </w:p>
        </w:tc>
      </w:tr>
      <w:tr w:rsidR="00600FE1" w14:paraId="6930DAD1" w14:textId="77777777">
        <w:tc>
          <w:tcPr>
            <w:tcW w:w="1755" w:type="dxa"/>
            <w:shd w:val="clear" w:color="auto" w:fill="auto"/>
            <w:tcMar>
              <w:top w:w="100" w:type="dxa"/>
              <w:left w:w="100" w:type="dxa"/>
              <w:bottom w:w="100" w:type="dxa"/>
              <w:right w:w="100" w:type="dxa"/>
            </w:tcMar>
          </w:tcPr>
          <w:p w14:paraId="437E1B30" w14:textId="77777777" w:rsidR="00600FE1" w:rsidRDefault="009F245C">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Randomized_start</w:t>
            </w:r>
            <w:proofErr w:type="spellEnd"/>
            <w:r>
              <w:rPr>
                <w:rFonts w:ascii="Times New Roman" w:eastAsia="Times New Roman" w:hAnsi="Times New Roman" w:cs="Times New Roman"/>
                <w:sz w:val="20"/>
                <w:szCs w:val="20"/>
              </w:rPr>
              <w:t>?</w:t>
            </w:r>
          </w:p>
        </w:tc>
        <w:tc>
          <w:tcPr>
            <w:tcW w:w="5040" w:type="dxa"/>
            <w:shd w:val="clear" w:color="auto" w:fill="auto"/>
            <w:tcMar>
              <w:top w:w="100" w:type="dxa"/>
              <w:left w:w="100" w:type="dxa"/>
              <w:bottom w:w="100" w:type="dxa"/>
              <w:right w:w="100" w:type="dxa"/>
            </w:tcMar>
          </w:tcPr>
          <w:p w14:paraId="57E5CFD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 (only FALSE), RHK (only TRUE), VB, VBI, VBVI</w:t>
            </w:r>
          </w:p>
        </w:tc>
        <w:tc>
          <w:tcPr>
            <w:tcW w:w="2850" w:type="dxa"/>
            <w:shd w:val="clear" w:color="auto" w:fill="auto"/>
            <w:tcMar>
              <w:top w:w="100" w:type="dxa"/>
              <w:left w:w="100" w:type="dxa"/>
              <w:bottom w:w="100" w:type="dxa"/>
              <w:right w:w="100" w:type="dxa"/>
            </w:tcMar>
          </w:tcPr>
          <w:p w14:paraId="26641971"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FALSE</w:t>
            </w:r>
          </w:p>
        </w:tc>
      </w:tr>
    </w:tbl>
    <w:p w14:paraId="12476ACE" w14:textId="77777777" w:rsidR="00600FE1" w:rsidRDefault="00600FE1">
      <w:pPr>
        <w:rPr>
          <w:rFonts w:ascii="Times New Roman" w:eastAsia="Times New Roman" w:hAnsi="Times New Roman" w:cs="Times New Roman"/>
          <w:sz w:val="20"/>
          <w:szCs w:val="20"/>
        </w:rPr>
      </w:pPr>
    </w:p>
    <w:p w14:paraId="58D9235F" w14:textId="7EBEF62C"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Dependent Measure - Polarization. </w:t>
      </w:r>
      <w:r>
        <w:rPr>
          <w:rFonts w:ascii="Times New Roman" w:eastAsia="Times New Roman" w:hAnsi="Times New Roman" w:cs="Times New Roman"/>
          <w:sz w:val="20"/>
          <w:szCs w:val="20"/>
        </w:rPr>
        <w:t xml:space="preserve">To measure </w:t>
      </w:r>
      <w:proofErr w:type="gramStart"/>
      <w:r>
        <w:rPr>
          <w:rFonts w:ascii="Times New Roman" w:eastAsia="Times New Roman" w:hAnsi="Times New Roman" w:cs="Times New Roman"/>
          <w:sz w:val="20"/>
          <w:szCs w:val="20"/>
        </w:rPr>
        <w:t>polarization</w:t>
      </w:r>
      <w:proofErr w:type="gramEnd"/>
      <w:r>
        <w:rPr>
          <w:rFonts w:ascii="Times New Roman" w:eastAsia="Times New Roman" w:hAnsi="Times New Roman" w:cs="Times New Roman"/>
          <w:sz w:val="20"/>
          <w:szCs w:val="20"/>
        </w:rPr>
        <w:t xml:space="preserve"> we adapt the </w:t>
      </w:r>
      <w:ins w:id="72" w:author="Slater, Michael" w:date="2023-03-07T10:35:00Z">
        <w:r w:rsidR="009D387A">
          <w:rPr>
            <w:rFonts w:ascii="Times New Roman" w:eastAsia="Times New Roman" w:hAnsi="Times New Roman" w:cs="Times New Roman"/>
            <w:sz w:val="20"/>
            <w:szCs w:val="20"/>
          </w:rPr>
          <w:t>e</w:t>
        </w:r>
      </w:ins>
      <w:del w:id="73" w:author="Slater, Michael" w:date="2023-03-07T10:35:00Z">
        <w:r w:rsidDel="009D387A">
          <w:rPr>
            <w:rFonts w:ascii="Times New Roman" w:eastAsia="Times New Roman" w:hAnsi="Times New Roman" w:cs="Times New Roman"/>
            <w:sz w:val="20"/>
            <w:szCs w:val="20"/>
          </w:rPr>
          <w:delText>E</w:delText>
        </w:r>
      </w:del>
      <w:r>
        <w:rPr>
          <w:rFonts w:ascii="Times New Roman" w:eastAsia="Times New Roman" w:hAnsi="Times New Roman" w:cs="Times New Roman"/>
          <w:sz w:val="20"/>
          <w:szCs w:val="20"/>
        </w:rPr>
        <w:t xml:space="preserve">qual </w:t>
      </w:r>
      <w:ins w:id="74" w:author="Slater, Michael" w:date="2023-03-07T10:35:00Z">
        <w:r w:rsidR="009D387A">
          <w:rPr>
            <w:rFonts w:ascii="Times New Roman" w:eastAsia="Times New Roman" w:hAnsi="Times New Roman" w:cs="Times New Roman"/>
            <w:sz w:val="20"/>
            <w:szCs w:val="20"/>
          </w:rPr>
          <w:t>s</w:t>
        </w:r>
      </w:ins>
      <w:del w:id="75" w:author="Slater, Michael" w:date="2023-03-07T10:35:00Z">
        <w:r w:rsidDel="009D387A">
          <w:rPr>
            <w:rFonts w:ascii="Times New Roman" w:eastAsia="Times New Roman" w:hAnsi="Times New Roman" w:cs="Times New Roman"/>
            <w:sz w:val="20"/>
            <w:szCs w:val="20"/>
          </w:rPr>
          <w:delText>S</w:delText>
        </w:r>
      </w:del>
      <w:r>
        <w:rPr>
          <w:rFonts w:ascii="Times New Roman" w:eastAsia="Times New Roman" w:hAnsi="Times New Roman" w:cs="Times New Roman"/>
          <w:sz w:val="20"/>
          <w:szCs w:val="20"/>
        </w:rPr>
        <w:t xml:space="preserve">ize </w:t>
      </w:r>
      <w:ins w:id="76" w:author="Slater, Michael" w:date="2023-03-07T10:35:00Z">
        <w:r w:rsidR="009D387A">
          <w:rPr>
            <w:rFonts w:ascii="Times New Roman" w:eastAsia="Times New Roman" w:hAnsi="Times New Roman" w:cs="Times New Roman"/>
            <w:sz w:val="20"/>
            <w:szCs w:val="20"/>
          </w:rPr>
          <w:t>b</w:t>
        </w:r>
      </w:ins>
      <w:del w:id="77" w:author="Slater, Michael" w:date="2023-03-07T10:35:00Z">
        <w:r w:rsidDel="009D387A">
          <w:rPr>
            <w:rFonts w:ascii="Times New Roman" w:eastAsia="Times New Roman" w:hAnsi="Times New Roman" w:cs="Times New Roman"/>
            <w:sz w:val="20"/>
            <w:szCs w:val="20"/>
          </w:rPr>
          <w:delText>B</w:delText>
        </w:r>
      </w:del>
      <w:r>
        <w:rPr>
          <w:rFonts w:ascii="Times New Roman" w:eastAsia="Times New Roman" w:hAnsi="Times New Roman" w:cs="Times New Roman"/>
          <w:sz w:val="20"/>
          <w:szCs w:val="20"/>
        </w:rPr>
        <w:t xml:space="preserve">inary </w:t>
      </w:r>
      <w:ins w:id="78" w:author="Slater, Michael" w:date="2023-03-07T10:35:00Z">
        <w:r w:rsidR="009D387A">
          <w:rPr>
            <w:rFonts w:ascii="Times New Roman" w:eastAsia="Times New Roman" w:hAnsi="Times New Roman" w:cs="Times New Roman"/>
            <w:sz w:val="20"/>
            <w:szCs w:val="20"/>
          </w:rPr>
          <w:t>g</w:t>
        </w:r>
      </w:ins>
      <w:del w:id="79" w:author="Slater, Michael" w:date="2023-03-07T10:35:00Z">
        <w:r w:rsidDel="009D387A">
          <w:rPr>
            <w:rFonts w:ascii="Times New Roman" w:eastAsia="Times New Roman" w:hAnsi="Times New Roman" w:cs="Times New Roman"/>
            <w:sz w:val="20"/>
            <w:szCs w:val="20"/>
          </w:rPr>
          <w:delText>G</w:delText>
        </w:r>
      </w:del>
      <w:r>
        <w:rPr>
          <w:rFonts w:ascii="Times New Roman" w:eastAsia="Times New Roman" w:hAnsi="Times New Roman" w:cs="Times New Roman"/>
          <w:sz w:val="20"/>
          <w:szCs w:val="20"/>
        </w:rPr>
        <w:t xml:space="preserve">rouping (ESBG) algorithm from Tang et. al. </w:t>
      </w:r>
      <w:hyperlink r:id="rId24">
        <w:r>
          <w:rPr>
            <w:rFonts w:ascii="Times New Roman" w:eastAsia="Times New Roman" w:hAnsi="Times New Roman" w:cs="Times New Roman"/>
            <w:color w:val="000000"/>
            <w:sz w:val="20"/>
            <w:szCs w:val="20"/>
          </w:rPr>
          <w:t>[19]</w:t>
        </w:r>
      </w:hyperlink>
      <w:r>
        <w:rPr>
          <w:rFonts w:ascii="Times New Roman" w:eastAsia="Times New Roman" w:hAnsi="Times New Roman" w:cs="Times New Roman"/>
          <w:sz w:val="20"/>
          <w:szCs w:val="20"/>
        </w:rPr>
        <w:t xml:space="preserve">, which gives a continuous-valued metric we call ESBG Polarization, or </w:t>
      </w:r>
      <w:del w:id="80" w:author="Alexander, Jennifer" w:date="2023-03-07T09:22:00Z">
        <w:r w:rsidDel="0006483F">
          <w:rPr>
            <w:rFonts w:ascii="Times New Roman" w:eastAsia="Times New Roman" w:hAnsi="Times New Roman" w:cs="Times New Roman"/>
            <w:sz w:val="20"/>
            <w:szCs w:val="20"/>
          </w:rPr>
          <w:delText xml:space="preserve">just </w:delText>
        </w:r>
      </w:del>
      <w:r>
        <w:rPr>
          <w:rFonts w:ascii="Times New Roman" w:eastAsia="Times New Roman" w:hAnsi="Times New Roman" w:cs="Times New Roman"/>
          <w:sz w:val="20"/>
          <w:szCs w:val="20"/>
        </w:rPr>
        <w:t>ESBG. The ESBG measure is based on the ideal type of maximally polarized community. Such a community is divided in two camps of equal size. These camps are very homogenous, i.e.</w:t>
      </w:r>
      <w:ins w:id="81" w:author="Alexander, Jennifer" w:date="2023-03-07T09:21:00Z">
        <w:r w:rsidR="0006483F">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opinions of camp’s members are the same, but these camps are on opposite poles of opinion scale, i.e.</w:t>
      </w:r>
      <w:ins w:id="82" w:author="Alexander, Jennifer" w:date="2023-03-07T09:21:00Z">
        <w:r w:rsidR="0006483F">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the distance of camps in opinion space is maximal. To reflect this ideal type, ESBG firstly divides the population in two groups by a specific version of k-means clustering algorithm. This algorithm divides the population in two groups of equal size, but on the other hand it minimizes opinion heterogeneity of these </w:t>
      </w:r>
      <w:commentRangeStart w:id="83"/>
      <w:commentRangeStart w:id="84"/>
      <w:del w:id="85" w:author="Slater, Michael" w:date="2023-03-07T10:36:00Z">
        <w:r w:rsidDel="009D387A">
          <w:rPr>
            <w:rFonts w:ascii="Times New Roman" w:eastAsia="Times New Roman" w:hAnsi="Times New Roman" w:cs="Times New Roman"/>
            <w:sz w:val="20"/>
            <w:szCs w:val="20"/>
          </w:rPr>
          <w:delText>enforcefully</w:delText>
        </w:r>
        <w:commentRangeEnd w:id="83"/>
        <w:r w:rsidR="0006483F" w:rsidDel="009D387A">
          <w:rPr>
            <w:rStyle w:val="CommentReference"/>
          </w:rPr>
          <w:commentReference w:id="83"/>
        </w:r>
      </w:del>
      <w:commentRangeEnd w:id="84"/>
      <w:r w:rsidR="009D387A">
        <w:rPr>
          <w:rStyle w:val="CommentReference"/>
        </w:rPr>
        <w:commentReference w:id="84"/>
      </w:r>
      <w:del w:id="86" w:author="Slater, Michael" w:date="2023-03-07T10:36:00Z">
        <w:r w:rsidDel="009D387A">
          <w:rPr>
            <w:rFonts w:ascii="Times New Roman" w:eastAsia="Times New Roman" w:hAnsi="Times New Roman" w:cs="Times New Roman"/>
            <w:sz w:val="20"/>
            <w:szCs w:val="20"/>
          </w:rPr>
          <w:delText xml:space="preserve"> </w:delText>
        </w:r>
      </w:del>
      <w:ins w:id="87" w:author="Slater, Michael" w:date="2023-03-07T10:36:00Z">
        <w:r w:rsidR="009D387A">
          <w:rPr>
            <w:rFonts w:ascii="Times New Roman" w:eastAsia="Times New Roman" w:hAnsi="Times New Roman" w:cs="Times New Roman"/>
            <w:sz w:val="20"/>
            <w:szCs w:val="20"/>
          </w:rPr>
          <w:t>forcibly</w:t>
        </w:r>
        <w:r w:rsidR="009D387A">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 xml:space="preserve">created groups. Then ESBG computes distance of group centroids and mean deviation of groups’ members' opinions around respective centroids. Then ESBG value is computed as centroids’ distance divided by sum of 1 and mean deviations of both clusters.  Centroids’ distance and mean deviations of both clusters are normalized by maximum possible distance which ensures that the resulting ESBG is between 0 and 1, where 0 signifies perfect consensus and 1 signifies complete polarization. </w:t>
      </w:r>
    </w:p>
    <w:p w14:paraId="1D2ED8BE" w14:textId="77777777" w:rsidR="00600FE1" w:rsidRDefault="009F245C">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ESBG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 Norm(B)</m:t>
              </m:r>
            </m:num>
            <m:den>
              <m:r>
                <w:rPr>
                  <w:rFonts w:ascii="Times New Roman" w:eastAsia="Times New Roman" w:hAnsi="Times New Roman" w:cs="Times New Roman"/>
                  <w:sz w:val="20"/>
                  <w:szCs w:val="20"/>
                </w:rPr>
                <m:t>1 + Norm(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 Norm(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m:t>
              </m:r>
            </m:den>
          </m:f>
        </m:oMath>
      </m:oMathPara>
    </w:p>
    <w:p w14:paraId="293DB3B6" w14:textId="77777777" w:rsidR="00600FE1" w:rsidRDefault="009F245C">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where</w:t>
      </w:r>
      <w:proofErr w:type="gramEnd"/>
      <w:r>
        <w:rPr>
          <w:rFonts w:ascii="Times New Roman" w:eastAsia="Times New Roman" w:hAnsi="Times New Roman" w:cs="Times New Roman"/>
          <w:sz w:val="20"/>
          <w:szCs w:val="20"/>
        </w:rPr>
        <w:t xml:space="preserve">, </w:t>
      </w:r>
    </w:p>
    <w:p w14:paraId="3F2419EB" w14:textId="77777777" w:rsidR="00600FE1" w:rsidRDefault="009F245C">
      <w:pPr>
        <w:ind w:firstLine="720"/>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 xml:space="preserve">Norm(x)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num>
            <m:den>
              <m:rad>
                <m:radPr>
                  <m:degHide m:val="1"/>
                  <m:ctrlPr>
                    <w:rPr>
                      <w:rFonts w:ascii="Times New Roman" w:eastAsia="Times New Roman" w:hAnsi="Times New Roman" w:cs="Times New Roman"/>
                      <w:sz w:val="20"/>
                      <w:szCs w:val="20"/>
                    </w:rPr>
                  </m:ctrlPr>
                </m:radPr>
                <m:deg/>
                <m:e>
                  <m:r>
                    <w:rPr>
                      <w:rFonts w:ascii="Times New Roman" w:eastAsia="Times New Roman" w:hAnsi="Times New Roman" w:cs="Times New Roman"/>
                      <w:sz w:val="20"/>
                      <w:szCs w:val="20"/>
                    </w:rPr>
                    <m:t>4×Number of Opinion Dimensions</m:t>
                  </m:r>
                </m:e>
              </m:rad>
            </m:den>
          </m:f>
          <m:r>
            <w:rPr>
              <w:rFonts w:ascii="Times New Roman" w:eastAsia="Times New Roman" w:hAnsi="Times New Roman" w:cs="Times New Roman"/>
              <w:sz w:val="20"/>
              <w:szCs w:val="20"/>
            </w:rPr>
            <m:t xml:space="preserve">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num>
            <m:den>
              <m:r>
                <w:rPr>
                  <w:rFonts w:ascii="Times New Roman" w:eastAsia="Times New Roman" w:hAnsi="Times New Roman" w:cs="Times New Roman"/>
                  <w:sz w:val="20"/>
                  <w:szCs w:val="20"/>
                </w:rPr>
                <m:t>2</m:t>
              </m:r>
            </m:den>
          </m:f>
          <m:r>
            <w:rPr>
              <w:rFonts w:ascii="Times New Roman" w:eastAsia="Times New Roman" w:hAnsi="Times New Roman" w:cs="Times New Roman"/>
              <w:sz w:val="20"/>
              <w:szCs w:val="20"/>
            </w:rPr>
            <m:t xml:space="preserve"> </m:t>
          </m:r>
        </m:oMath>
      </m:oMathPara>
    </w:p>
    <w:p w14:paraId="67032D2D" w14:textId="77777777" w:rsidR="00600FE1" w:rsidRDefault="009F245C">
      <w:pPr>
        <w:ind w:firstLine="720"/>
        <w:rPr>
          <w:rFonts w:ascii="Times New Roman" w:eastAsia="Times New Roman" w:hAnsi="Times New Roman" w:cs="Times New Roman"/>
          <w:sz w:val="20"/>
          <w:szCs w:val="20"/>
        </w:rPr>
      </w:pPr>
      <m:oMath>
        <m:r>
          <w:rPr>
            <w:rFonts w:ascii="Times New Roman" w:eastAsia="Times New Roman" w:hAnsi="Times New Roman" w:cs="Times New Roman"/>
            <w:sz w:val="20"/>
            <w:szCs w:val="20"/>
          </w:rPr>
          <m:t>B</m:t>
        </m:r>
      </m:oMath>
      <w:r>
        <w:rPr>
          <w:rFonts w:ascii="Times New Roman" w:eastAsia="Times New Roman" w:hAnsi="Times New Roman" w:cs="Times New Roman"/>
          <w:sz w:val="20"/>
          <w:szCs w:val="20"/>
        </w:rPr>
        <w:t xml:space="preserve"> = Between Groups Heterogeneity = Absolute distance between the two cluster centroids</w:t>
      </w:r>
    </w:p>
    <w:p w14:paraId="7FE90B42" w14:textId="77777777" w:rsidR="00600FE1" w:rsidRDefault="00000000">
      <w:pPr>
        <w:ind w:left="720"/>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oMath>
      <w:r w:rsidR="009F245C">
        <w:rPr>
          <w:rFonts w:ascii="Times New Roman" w:eastAsia="Times New Roman" w:hAnsi="Times New Roman" w:cs="Times New Roman"/>
          <w:sz w:val="20"/>
          <w:szCs w:val="20"/>
        </w:rPr>
        <w:t xml:space="preserve"> =  Within Group Heterogeneity = total mean deviation of agent opinions of cluster </w:t>
      </w:r>
      <m:oMath>
        <m:r>
          <w:rPr>
            <w:rFonts w:ascii="Times New Roman" w:eastAsia="Times New Roman" w:hAnsi="Times New Roman" w:cs="Times New Roman"/>
            <w:sz w:val="20"/>
            <w:szCs w:val="20"/>
          </w:rPr>
          <m:t>i</m:t>
        </m:r>
      </m:oMath>
      <w:r w:rsidR="009F245C">
        <w:rPr>
          <w:rFonts w:ascii="Times New Roman" w:eastAsia="Times New Roman" w:hAnsi="Times New Roman" w:cs="Times New Roman"/>
          <w:sz w:val="20"/>
          <w:szCs w:val="20"/>
        </w:rPr>
        <w:t xml:space="preserve"> from its centroid</w:t>
      </w:r>
    </w:p>
    <w:p w14:paraId="2A61E31B"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8524DAA" w14:textId="77777777" w:rsidR="00600FE1" w:rsidRDefault="00600FE1">
      <w:pPr>
        <w:rPr>
          <w:rFonts w:ascii="Times New Roman" w:eastAsia="Times New Roman" w:hAnsi="Times New Roman" w:cs="Times New Roman"/>
          <w:sz w:val="20"/>
          <w:szCs w:val="20"/>
        </w:rPr>
      </w:pPr>
    </w:p>
    <w:p w14:paraId="587A37D7" w14:textId="42F3FF32"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Analysis: </w:t>
      </w:r>
      <w:r>
        <w:rPr>
          <w:rFonts w:ascii="Times New Roman" w:eastAsia="Times New Roman" w:hAnsi="Times New Roman" w:cs="Times New Roman"/>
          <w:sz w:val="20"/>
          <w:szCs w:val="20"/>
        </w:rPr>
        <w:t>We performed multiple regression for our dependent measure on the experimental variables of interest:</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t>
      </w:r>
      <w:ins w:id="88" w:author="Slater, Michael" w:date="2023-03-07T10:37:00Z">
        <w:r w:rsidR="009D387A">
          <w:rPr>
            <w:rFonts w:ascii="Times New Roman" w:eastAsia="Times New Roman" w:hAnsi="Times New Roman" w:cs="Times New Roman"/>
            <w:sz w:val="20"/>
            <w:szCs w:val="20"/>
          </w:rPr>
          <w:t>e</w:t>
        </w:r>
      </w:ins>
      <w:del w:id="89" w:author="Slater, Michael" w:date="2023-03-07T10:37:00Z">
        <w:r w:rsidDel="009D387A">
          <w:rPr>
            <w:rFonts w:ascii="Times New Roman" w:eastAsia="Times New Roman" w:hAnsi="Times New Roman" w:cs="Times New Roman"/>
            <w:sz w:val="20"/>
            <w:szCs w:val="20"/>
          </w:rPr>
          <w:delText>E</w:delText>
        </w:r>
      </w:del>
      <w:r>
        <w:rPr>
          <w:rFonts w:ascii="Times New Roman" w:eastAsia="Times New Roman" w:hAnsi="Times New Roman" w:cs="Times New Roman"/>
          <w:sz w:val="20"/>
          <w:szCs w:val="20"/>
        </w:rPr>
        <w:t xml:space="preserve">venness of </w:t>
      </w:r>
      <w:ins w:id="90" w:author="Slater, Michael" w:date="2023-03-07T10:37:00Z">
        <w:r w:rsidR="009D387A">
          <w:rPr>
            <w:rFonts w:ascii="Times New Roman" w:eastAsia="Times New Roman" w:hAnsi="Times New Roman" w:cs="Times New Roman"/>
            <w:sz w:val="20"/>
            <w:szCs w:val="20"/>
          </w:rPr>
          <w:t>p</w:t>
        </w:r>
      </w:ins>
      <w:del w:id="91" w:author="Slater, Michael" w:date="2023-03-07T10:37:00Z">
        <w:r w:rsidDel="009D387A">
          <w:rPr>
            <w:rFonts w:ascii="Times New Roman" w:eastAsia="Times New Roman" w:hAnsi="Times New Roman" w:cs="Times New Roman"/>
            <w:sz w:val="20"/>
            <w:szCs w:val="20"/>
          </w:rPr>
          <w:delText>P</w:delText>
        </w:r>
      </w:del>
      <w:r>
        <w:rPr>
          <w:rFonts w:ascii="Times New Roman" w:eastAsia="Times New Roman" w:hAnsi="Times New Roman" w:cs="Times New Roman"/>
          <w:sz w:val="20"/>
          <w:szCs w:val="20"/>
        </w:rPr>
        <w:t xml:space="preserve">opulation </w:t>
      </w:r>
      <w:ins w:id="92" w:author="Slater, Michael" w:date="2023-03-07T10:37:00Z">
        <w:r w:rsidR="009D387A">
          <w:rPr>
            <w:rFonts w:ascii="Times New Roman" w:eastAsia="Times New Roman" w:hAnsi="Times New Roman" w:cs="Times New Roman"/>
            <w:sz w:val="20"/>
            <w:szCs w:val="20"/>
          </w:rPr>
          <w:t>s</w:t>
        </w:r>
      </w:ins>
      <w:del w:id="93" w:author="Slater, Michael" w:date="2023-03-07T10:37:00Z">
        <w:r w:rsidDel="009D387A">
          <w:rPr>
            <w:rFonts w:ascii="Times New Roman" w:eastAsia="Times New Roman" w:hAnsi="Times New Roman" w:cs="Times New Roman"/>
            <w:sz w:val="20"/>
            <w:szCs w:val="20"/>
          </w:rPr>
          <w:delText>S</w:delText>
        </w:r>
      </w:del>
      <w:r>
        <w:rPr>
          <w:rFonts w:ascii="Times New Roman" w:eastAsia="Times New Roman" w:hAnsi="Times New Roman" w:cs="Times New Roman"/>
          <w:sz w:val="20"/>
          <w:szCs w:val="20"/>
        </w:rPr>
        <w:t xml:space="preserve">ize, and </w:t>
      </w:r>
      <w:ins w:id="94" w:author="Slater, Michael" w:date="2023-03-07T10:37:00Z">
        <w:r w:rsidR="009D387A">
          <w:rPr>
            <w:rFonts w:ascii="Times New Roman" w:eastAsia="Times New Roman" w:hAnsi="Times New Roman" w:cs="Times New Roman"/>
            <w:sz w:val="20"/>
            <w:szCs w:val="20"/>
          </w:rPr>
          <w:t>r</w:t>
        </w:r>
      </w:ins>
      <w:del w:id="95" w:author="Slater, Michael" w:date="2023-03-07T10:37:00Z">
        <w:r w:rsidDel="009D387A">
          <w:rPr>
            <w:rFonts w:ascii="Times New Roman" w:eastAsia="Times New Roman" w:hAnsi="Times New Roman" w:cs="Times New Roman"/>
            <w:sz w:val="20"/>
            <w:szCs w:val="20"/>
          </w:rPr>
          <w:delText>R</w:delText>
        </w:r>
      </w:del>
      <w:r>
        <w:rPr>
          <w:rFonts w:ascii="Times New Roman" w:eastAsia="Times New Roman" w:hAnsi="Times New Roman" w:cs="Times New Roman"/>
          <w:sz w:val="20"/>
          <w:szCs w:val="20"/>
        </w:rPr>
        <w:t>andomness of initial opinions. To avoid making assumptions about linearity of relationships we treated each variable as a factor. In our results section we report mean ESBG value of all simulations run for a given combination of variables.</w:t>
      </w:r>
    </w:p>
    <w:p w14:paraId="63BD1F13" w14:textId="77777777" w:rsidR="00600FE1" w:rsidRDefault="00600FE1">
      <w:pPr>
        <w:rPr>
          <w:rFonts w:ascii="Times New Roman" w:eastAsia="Times New Roman" w:hAnsi="Times New Roman" w:cs="Times New Roman"/>
          <w:sz w:val="20"/>
          <w:szCs w:val="20"/>
        </w:rPr>
      </w:pPr>
    </w:p>
    <w:p w14:paraId="695E1249" w14:textId="77777777" w:rsidR="00600FE1" w:rsidRDefault="009F245C">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Results</w:t>
      </w:r>
    </w:p>
    <w:p w14:paraId="58F07A6C" w14:textId="77777777" w:rsidR="00600FE1" w:rsidRDefault="00600FE1">
      <w:pPr>
        <w:rPr>
          <w:rFonts w:ascii="Times New Roman" w:eastAsia="Times New Roman" w:hAnsi="Times New Roman" w:cs="Times New Roman"/>
          <w:sz w:val="20"/>
          <w:szCs w:val="20"/>
        </w:rPr>
      </w:pPr>
    </w:p>
    <w:p w14:paraId="1C955D66" w14:textId="2D35426E"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relationships between polarization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of each of our models show qualitative differences (Figure 1).  </w:t>
      </w:r>
      <w:proofErr w:type="spellStart"/>
      <w:r>
        <w:rPr>
          <w:rFonts w:ascii="Times New Roman" w:eastAsia="Times New Roman" w:hAnsi="Times New Roman" w:cs="Times New Roman"/>
          <w:sz w:val="20"/>
          <w:szCs w:val="20"/>
        </w:rPr>
        <w:t>Firstl</w:t>
      </w:r>
      <w:proofErr w:type="spellEnd"/>
      <w:del w:id="96" w:author="Slater, Michael" w:date="2023-03-07T10:37:00Z">
        <w:r w:rsidDel="009D387A">
          <w:rPr>
            <w:rFonts w:ascii="Times New Roman" w:eastAsia="Times New Roman" w:hAnsi="Times New Roman" w:cs="Times New Roman"/>
            <w:sz w:val="20"/>
            <w:szCs w:val="20"/>
          </w:rPr>
          <w:delText>y</w:delText>
        </w:r>
      </w:del>
      <w:r>
        <w:rPr>
          <w:rFonts w:ascii="Times New Roman" w:eastAsia="Times New Roman" w:hAnsi="Times New Roman" w:cs="Times New Roman"/>
          <w:sz w:val="20"/>
          <w:szCs w:val="20"/>
        </w:rPr>
        <w:t xml:space="preserve">, we observe that the two models with dynamically updated identity groups (VBI and VBVI) maintain polarized states for much higher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than the other models. Second</w:t>
      </w:r>
      <w:del w:id="97" w:author="Slater, Michael" w:date="2023-03-07T10:37:00Z">
        <w:r w:rsidDel="009D387A">
          <w:rPr>
            <w:rFonts w:ascii="Times New Roman" w:eastAsia="Times New Roman" w:hAnsi="Times New Roman" w:cs="Times New Roman"/>
            <w:sz w:val="20"/>
            <w:szCs w:val="20"/>
          </w:rPr>
          <w:delText>ly</w:delText>
        </w:r>
      </w:del>
      <w:r>
        <w:rPr>
          <w:rFonts w:ascii="Times New Roman" w:eastAsia="Times New Roman" w:hAnsi="Times New Roman" w:cs="Times New Roman"/>
          <w:sz w:val="20"/>
          <w:szCs w:val="20"/>
        </w:rPr>
        <w:t xml:space="preserve">, we observe the lowest polarization in the </w:t>
      </w:r>
      <w:ins w:id="98" w:author="Slater, Michael" w:date="2023-03-07T10:37:00Z">
        <w:r w:rsidR="009D387A">
          <w:rPr>
            <w:rFonts w:ascii="Times New Roman" w:eastAsia="Times New Roman" w:hAnsi="Times New Roman" w:cs="Times New Roman"/>
            <w:sz w:val="20"/>
            <w:szCs w:val="20"/>
          </w:rPr>
          <w:t>h</w:t>
        </w:r>
      </w:ins>
      <w:del w:id="99" w:author="Slater, Michael" w:date="2023-03-07T10:37:00Z">
        <w:r w:rsidDel="009D387A">
          <w:rPr>
            <w:rFonts w:ascii="Times New Roman" w:eastAsia="Times New Roman" w:hAnsi="Times New Roman" w:cs="Times New Roman"/>
            <w:sz w:val="20"/>
            <w:szCs w:val="20"/>
          </w:rPr>
          <w:delText>H</w:delText>
        </w:r>
      </w:del>
      <w:r>
        <w:rPr>
          <w:rFonts w:ascii="Times New Roman" w:eastAsia="Times New Roman" w:hAnsi="Times New Roman" w:cs="Times New Roman"/>
          <w:sz w:val="20"/>
          <w:szCs w:val="20"/>
        </w:rPr>
        <w:t xml:space="preserve">eterogeneous </w:t>
      </w:r>
      <w:ins w:id="100" w:author="Slater, Michael" w:date="2023-03-07T10:37:00Z">
        <w:r w:rsidR="009D387A">
          <w:rPr>
            <w:rFonts w:ascii="Times New Roman" w:eastAsia="Times New Roman" w:hAnsi="Times New Roman" w:cs="Times New Roman"/>
            <w:sz w:val="20"/>
            <w:szCs w:val="20"/>
          </w:rPr>
          <w:t>b</w:t>
        </w:r>
      </w:ins>
      <w:del w:id="101" w:author="Slater, Michael" w:date="2023-03-07T10:37:00Z">
        <w:r w:rsidDel="009D387A">
          <w:rPr>
            <w:rFonts w:ascii="Times New Roman" w:eastAsia="Times New Roman" w:hAnsi="Times New Roman" w:cs="Times New Roman"/>
            <w:sz w:val="20"/>
            <w:szCs w:val="20"/>
          </w:rPr>
          <w:delText>B</w:delText>
        </w:r>
      </w:del>
      <w:r>
        <w:rPr>
          <w:rFonts w:ascii="Times New Roman" w:eastAsia="Times New Roman" w:hAnsi="Times New Roman" w:cs="Times New Roman"/>
          <w:sz w:val="20"/>
          <w:szCs w:val="20"/>
        </w:rPr>
        <w:t xml:space="preserve">oundary </w:t>
      </w:r>
      <w:ins w:id="102" w:author="Slater, Michael" w:date="2023-03-07T10:37:00Z">
        <w:r w:rsidR="009D387A">
          <w:rPr>
            <w:rFonts w:ascii="Times New Roman" w:eastAsia="Times New Roman" w:hAnsi="Times New Roman" w:cs="Times New Roman"/>
            <w:sz w:val="20"/>
            <w:szCs w:val="20"/>
          </w:rPr>
          <w:t>m</w:t>
        </w:r>
      </w:ins>
      <w:del w:id="103" w:author="Slater, Michael" w:date="2023-03-07T10:37:00Z">
        <w:r w:rsidDel="009D387A">
          <w:rPr>
            <w:rFonts w:ascii="Times New Roman" w:eastAsia="Times New Roman" w:hAnsi="Times New Roman" w:cs="Times New Roman"/>
            <w:sz w:val="20"/>
            <w:szCs w:val="20"/>
          </w:rPr>
          <w:delText>M</w:delText>
        </w:r>
      </w:del>
      <w:r>
        <w:rPr>
          <w:rFonts w:ascii="Times New Roman" w:eastAsia="Times New Roman" w:hAnsi="Times New Roman" w:cs="Times New Roman"/>
          <w:sz w:val="20"/>
          <w:szCs w:val="20"/>
        </w:rPr>
        <w:t xml:space="preserve">odel (VB), the difference in polarization is striking and significant especially for lower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(approx. in interval 0.10 – 0.23). Third</w:t>
      </w:r>
      <w:del w:id="104" w:author="Slater, Michael" w:date="2023-03-07T10:37:00Z">
        <w:r w:rsidDel="009D387A">
          <w:rPr>
            <w:rFonts w:ascii="Times New Roman" w:eastAsia="Times New Roman" w:hAnsi="Times New Roman" w:cs="Times New Roman"/>
            <w:sz w:val="20"/>
            <w:szCs w:val="20"/>
          </w:rPr>
          <w:delText>ly</w:delText>
        </w:r>
      </w:del>
      <w:r>
        <w:rPr>
          <w:rFonts w:ascii="Times New Roman" w:eastAsia="Times New Roman" w:hAnsi="Times New Roman" w:cs="Times New Roman"/>
          <w:sz w:val="20"/>
          <w:szCs w:val="20"/>
        </w:rPr>
        <w:t xml:space="preserve">, we observe the effect of deterministic starting conditions: polarization produced by the DHK model in response to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values qualitatively </w:t>
      </w:r>
      <w:ins w:id="105" w:author="Alexander, Jennifer" w:date="2023-03-07T09:26:00Z">
        <w:r w:rsidR="0006483F">
          <w:rPr>
            <w:rFonts w:ascii="Times New Roman" w:eastAsia="Times New Roman" w:hAnsi="Times New Roman" w:cs="Times New Roman"/>
            <w:sz w:val="20"/>
            <w:szCs w:val="20"/>
          </w:rPr>
          <w:t xml:space="preserve">and </w:t>
        </w:r>
      </w:ins>
      <w:r>
        <w:rPr>
          <w:rFonts w:ascii="Times New Roman" w:eastAsia="Times New Roman" w:hAnsi="Times New Roman" w:cs="Times New Roman"/>
          <w:sz w:val="20"/>
          <w:szCs w:val="20"/>
        </w:rPr>
        <w:t xml:space="preserve">dramatically </w:t>
      </w:r>
      <w:proofErr w:type="gramStart"/>
      <w:r>
        <w:rPr>
          <w:rFonts w:ascii="Times New Roman" w:eastAsia="Times New Roman" w:hAnsi="Times New Roman" w:cs="Times New Roman"/>
          <w:sz w:val="20"/>
          <w:szCs w:val="20"/>
        </w:rPr>
        <w:t>differs</w:t>
      </w:r>
      <w:proofErr w:type="gramEnd"/>
      <w:r>
        <w:rPr>
          <w:rFonts w:ascii="Times New Roman" w:eastAsia="Times New Roman" w:hAnsi="Times New Roman" w:cs="Times New Roman"/>
          <w:sz w:val="20"/>
          <w:szCs w:val="20"/>
        </w:rPr>
        <w:t xml:space="preserve"> from all other models based on or employing random start conditions. Fourth</w:t>
      </w:r>
      <w:del w:id="106" w:author="Slater, Michael" w:date="2023-03-07T10:38:00Z">
        <w:r w:rsidDel="009D387A">
          <w:rPr>
            <w:rFonts w:ascii="Times New Roman" w:eastAsia="Times New Roman" w:hAnsi="Times New Roman" w:cs="Times New Roman"/>
            <w:sz w:val="20"/>
            <w:szCs w:val="20"/>
          </w:rPr>
          <w:delText>ly</w:delText>
        </w:r>
      </w:del>
      <w:r>
        <w:rPr>
          <w:rFonts w:ascii="Times New Roman" w:eastAsia="Times New Roman" w:hAnsi="Times New Roman" w:cs="Times New Roman"/>
          <w:sz w:val="20"/>
          <w:szCs w:val="20"/>
        </w:rPr>
        <w:t xml:space="preserve">, we observe that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has a negligible effect - models VBI and VBVI differ just </w:t>
      </w:r>
      <w:proofErr w:type="gramStart"/>
      <w:r>
        <w:rPr>
          <w:rFonts w:ascii="Times New Roman" w:eastAsia="Times New Roman" w:hAnsi="Times New Roman" w:cs="Times New Roman"/>
          <w:sz w:val="20"/>
          <w:szCs w:val="20"/>
        </w:rPr>
        <w:t>slightly</w:t>
      </w:r>
      <w:proofErr w:type="gramEnd"/>
      <w:r>
        <w:rPr>
          <w:rFonts w:ascii="Times New Roman" w:eastAsia="Times New Roman" w:hAnsi="Times New Roman" w:cs="Times New Roman"/>
          <w:sz w:val="20"/>
          <w:szCs w:val="20"/>
        </w:rPr>
        <w:t xml:space="preserve"> and they reach maximal difference only for the highest investigated value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Fifth</w:t>
      </w:r>
      <w:del w:id="107" w:author="Slater, Michael" w:date="2023-03-07T10:38:00Z">
        <w:r w:rsidDel="009D387A">
          <w:rPr>
            <w:rFonts w:ascii="Times New Roman" w:eastAsia="Times New Roman" w:hAnsi="Times New Roman" w:cs="Times New Roman"/>
            <w:sz w:val="20"/>
            <w:szCs w:val="20"/>
          </w:rPr>
          <w:delText>ly</w:delText>
        </w:r>
      </w:del>
      <w:r>
        <w:rPr>
          <w:rFonts w:ascii="Times New Roman" w:eastAsia="Times New Roman" w:hAnsi="Times New Roman" w:cs="Times New Roman"/>
          <w:sz w:val="20"/>
          <w:szCs w:val="20"/>
        </w:rPr>
        <w:t xml:space="preserve">, we observe that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Size of Population (N) have effect on models not employing heterogenous Boundary (DHK and RHK), models VB, VBI and VBVI seem to qualitatively keep their behavior despite the values of </w:t>
      </w:r>
      <m:oMath>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α</m:t>
            </m:r>
          </m:sub>
        </m:sSub>
      </m:oMath>
      <w:r>
        <w:rPr>
          <w:rFonts w:ascii="Times New Roman" w:eastAsia="Times New Roman" w:hAnsi="Times New Roman" w:cs="Times New Roman"/>
          <w:sz w:val="20"/>
          <w:szCs w:val="20"/>
        </w:rPr>
        <w:t xml:space="preserve"> and N.</w:t>
      </w:r>
    </w:p>
    <w:p w14:paraId="292CD591" w14:textId="77777777" w:rsidR="00600FE1" w:rsidRDefault="00600FE1">
      <w:pPr>
        <w:rPr>
          <w:rFonts w:ascii="Times New Roman" w:eastAsia="Times New Roman" w:hAnsi="Times New Roman" w:cs="Times New Roman"/>
          <w:sz w:val="20"/>
          <w:szCs w:val="20"/>
        </w:rPr>
      </w:pPr>
    </w:p>
    <w:p w14:paraId="3809E867"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2311D81C" wp14:editId="7E9C60B7">
            <wp:extent cx="5731200" cy="458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31200" cy="4584700"/>
                    </a:xfrm>
                    <a:prstGeom prst="rect">
                      <a:avLst/>
                    </a:prstGeom>
                    <a:ln/>
                  </pic:spPr>
                </pic:pic>
              </a:graphicData>
            </a:graphic>
          </wp:inline>
        </w:drawing>
      </w:r>
    </w:p>
    <w:p w14:paraId="6F259141" w14:textId="77777777" w:rsidR="00600FE1" w:rsidRDefault="009F245C">
      <w:pPr>
        <w:spacing w:before="240" w:after="24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Fig. 1.</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relationship for each model. Panels represent different conditions of population evenness and conformity. Ordinate in each panel is the Mean ESBG at the end of all simulations with the given parameter combination.</w:t>
      </w:r>
    </w:p>
    <w:p w14:paraId="0F4262A7" w14:textId="77777777" w:rsidR="00600FE1" w:rsidRDefault="00600FE1">
      <w:pPr>
        <w:rPr>
          <w:rFonts w:ascii="Times New Roman" w:eastAsia="Times New Roman" w:hAnsi="Times New Roman" w:cs="Times New Roman"/>
          <w:sz w:val="20"/>
          <w:szCs w:val="20"/>
        </w:rPr>
      </w:pPr>
    </w:p>
    <w:p w14:paraId="00CF53D9" w14:textId="7478DFF0" w:rsidR="00600FE1" w:rsidRDefault="009F245C">
      <w:pPr>
        <w:ind w:firstLine="720"/>
        <w:rPr>
          <w:rFonts w:ascii="Times New Roman" w:eastAsia="Times New Roman" w:hAnsi="Times New Roman" w:cs="Times New Roman"/>
          <w:color w:val="980000"/>
          <w:sz w:val="20"/>
          <w:szCs w:val="20"/>
        </w:rPr>
      </w:pPr>
      <w:r>
        <w:rPr>
          <w:rFonts w:ascii="Times New Roman" w:eastAsia="Times New Roman" w:hAnsi="Times New Roman" w:cs="Times New Roman"/>
          <w:sz w:val="20"/>
          <w:szCs w:val="20"/>
        </w:rPr>
        <w:t xml:space="preserve">Here we report that evenness appears to drive a qualitative change in the </w:t>
      </w:r>
      <w:ins w:id="108" w:author="Slater, Michael" w:date="2023-03-07T10:38:00Z">
        <w:r w:rsidR="009D387A">
          <w:rPr>
            <w:rFonts w:ascii="Times New Roman" w:eastAsia="Times New Roman" w:hAnsi="Times New Roman" w:cs="Times New Roman"/>
            <w:sz w:val="20"/>
            <w:szCs w:val="20"/>
          </w:rPr>
          <w:t>p</w:t>
        </w:r>
      </w:ins>
      <w:del w:id="109" w:author="Slater, Michael" w:date="2023-03-07T10:38:00Z">
        <w:r w:rsidDel="009D387A">
          <w:rPr>
            <w:rFonts w:ascii="Times New Roman" w:eastAsia="Times New Roman" w:hAnsi="Times New Roman" w:cs="Times New Roman"/>
            <w:sz w:val="20"/>
            <w:szCs w:val="20"/>
          </w:rPr>
          <w:delText>P</w:delText>
        </w:r>
      </w:del>
      <w:r>
        <w:rPr>
          <w:rFonts w:ascii="Times New Roman" w:eastAsia="Times New Roman" w:hAnsi="Times New Roman" w:cs="Times New Roman"/>
          <w:sz w:val="20"/>
          <w:szCs w:val="20"/>
        </w:rPr>
        <w:t>olarization-</w:t>
      </w:r>
      <w:ins w:id="110" w:author="Slater, Michael" w:date="2023-03-07T10:38:00Z">
        <w:r w:rsidR="009D387A">
          <w:rPr>
            <w:rFonts w:ascii="Times New Roman" w:eastAsia="Times New Roman" w:hAnsi="Times New Roman" w:cs="Times New Roman"/>
            <w:sz w:val="20"/>
            <w:szCs w:val="20"/>
          </w:rPr>
          <w:t>b</w:t>
        </w:r>
      </w:ins>
      <w:del w:id="111" w:author="Slater, Michael" w:date="2023-03-07T10:38:00Z">
        <w:r w:rsidDel="009D387A">
          <w:rPr>
            <w:rFonts w:ascii="Times New Roman" w:eastAsia="Times New Roman" w:hAnsi="Times New Roman" w:cs="Times New Roman"/>
            <w:sz w:val="20"/>
            <w:szCs w:val="20"/>
          </w:rPr>
          <w:delText>B</w:delText>
        </w:r>
      </w:del>
      <w:r>
        <w:rPr>
          <w:rFonts w:ascii="Times New Roman" w:eastAsia="Times New Roman" w:hAnsi="Times New Roman" w:cs="Times New Roman"/>
          <w:sz w:val="20"/>
          <w:szCs w:val="20"/>
        </w:rPr>
        <w:t xml:space="preserve">oundary relationship only when the initial condition is not randomized (DHK). We originally investigated the effect of population size. </w:t>
      </w:r>
      <w:del w:id="112" w:author="Alexander, Jennifer" w:date="2023-03-07T09:29:00Z">
        <w:r w:rsidDel="0006483F">
          <w:rPr>
            <w:rFonts w:ascii="Times New Roman" w:eastAsia="Times New Roman" w:hAnsi="Times New Roman" w:cs="Times New Roman"/>
            <w:sz w:val="20"/>
            <w:szCs w:val="20"/>
          </w:rPr>
          <w:delText>We surprisingly</w:delText>
        </w:r>
      </w:del>
      <w:ins w:id="113" w:author="Alexander, Jennifer" w:date="2023-03-07T09:29:00Z">
        <w:r w:rsidR="0006483F">
          <w:rPr>
            <w:rFonts w:ascii="Times New Roman" w:eastAsia="Times New Roman" w:hAnsi="Times New Roman" w:cs="Times New Roman"/>
            <w:sz w:val="20"/>
            <w:szCs w:val="20"/>
          </w:rPr>
          <w:t>Surprisingly, we</w:t>
        </w:r>
      </w:ins>
      <w:r>
        <w:rPr>
          <w:rFonts w:ascii="Times New Roman" w:eastAsia="Times New Roman" w:hAnsi="Times New Roman" w:cs="Times New Roman"/>
          <w:sz w:val="20"/>
          <w:szCs w:val="20"/>
        </w:rPr>
        <w:t xml:space="preserve"> found that size itself does not matter much, but what matters for DHK was whether the population size is even or odd. For example, even for DHK </w:t>
      </w:r>
      <w:del w:id="114" w:author="Alexander, Jennifer" w:date="2023-03-07T09:30:00Z">
        <w:r w:rsidDel="0006483F">
          <w:rPr>
            <w:rFonts w:ascii="Times New Roman" w:eastAsia="Times New Roman" w:hAnsi="Times New Roman" w:cs="Times New Roman"/>
            <w:sz w:val="20"/>
            <w:szCs w:val="20"/>
          </w:rPr>
          <w:delText>it had</w:delText>
        </w:r>
      </w:del>
      <w:ins w:id="115" w:author="Alexander, Jennifer" w:date="2023-03-07T09:30:00Z">
        <w:r w:rsidR="0006483F">
          <w:rPr>
            <w:rFonts w:ascii="Times New Roman" w:eastAsia="Times New Roman" w:hAnsi="Times New Roman" w:cs="Times New Roman"/>
            <w:sz w:val="20"/>
            <w:szCs w:val="20"/>
          </w:rPr>
          <w:t>there was</w:t>
        </w:r>
      </w:ins>
      <w:r>
        <w:rPr>
          <w:rFonts w:ascii="Times New Roman" w:eastAsia="Times New Roman" w:hAnsi="Times New Roman" w:cs="Times New Roman"/>
          <w:sz w:val="20"/>
          <w:szCs w:val="20"/>
        </w:rPr>
        <w:t xml:space="preserve"> almost no effect whether the size of population was 20, 100, or 256 agents, but it had a substantive effect whether the size was 21 instead of 20, or 101 instead of 100, or 257 instead of 256 agents. For the final presentation of our analyses in this paper we chose N = {100, 101}, since these sizes spot the effect of evenness and are heavily used in the canon of literature.  We intend to explore this methodological issue further in a subsequent paper (in preparation). </w:t>
      </w:r>
    </w:p>
    <w:p w14:paraId="2CD061A2" w14:textId="77777777" w:rsidR="00600FE1" w:rsidRDefault="00600FE1">
      <w:pPr>
        <w:ind w:firstLine="720"/>
        <w:rPr>
          <w:rFonts w:ascii="Times New Roman" w:eastAsia="Times New Roman" w:hAnsi="Times New Roman" w:cs="Times New Roman"/>
          <w:sz w:val="20"/>
          <w:szCs w:val="20"/>
        </w:rPr>
      </w:pPr>
    </w:p>
    <w:p w14:paraId="513E475D" w14:textId="77777777" w:rsidR="00600FE1" w:rsidRDefault="009F245C">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3: </w:t>
      </w:r>
      <w:r>
        <w:rPr>
          <w:rFonts w:ascii="Times New Roman" w:eastAsia="Times New Roman" w:hAnsi="Times New Roman" w:cs="Times New Roman"/>
          <w:sz w:val="18"/>
          <w:szCs w:val="18"/>
        </w:rPr>
        <w:t>Summary statistics for ESBG in different models</w:t>
      </w:r>
    </w:p>
    <w:tbl>
      <w:tblPr>
        <w:tblStyle w:val="a1"/>
        <w:tblW w:w="9540" w:type="dxa"/>
        <w:tblBorders>
          <w:top w:val="single" w:sz="8" w:space="0" w:color="222222"/>
          <w:left w:val="single" w:sz="8" w:space="0" w:color="222222"/>
          <w:bottom w:val="single" w:sz="8" w:space="0" w:color="222222"/>
          <w:right w:val="single" w:sz="8" w:space="0" w:color="222222"/>
          <w:insideH w:val="single" w:sz="8" w:space="0" w:color="222222"/>
          <w:insideV w:val="single" w:sz="8" w:space="0" w:color="222222"/>
        </w:tblBorders>
        <w:tblLayout w:type="fixed"/>
        <w:tblLook w:val="0600" w:firstRow="0" w:lastRow="0" w:firstColumn="0" w:lastColumn="0" w:noHBand="1" w:noVBand="1"/>
      </w:tblPr>
      <w:tblGrid>
        <w:gridCol w:w="825"/>
        <w:gridCol w:w="915"/>
        <w:gridCol w:w="645"/>
        <w:gridCol w:w="690"/>
        <w:gridCol w:w="900"/>
        <w:gridCol w:w="705"/>
        <w:gridCol w:w="660"/>
        <w:gridCol w:w="690"/>
        <w:gridCol w:w="765"/>
        <w:gridCol w:w="720"/>
        <w:gridCol w:w="690"/>
        <w:gridCol w:w="675"/>
        <w:gridCol w:w="660"/>
      </w:tblGrid>
      <w:tr w:rsidR="00600FE1" w14:paraId="1999C5B2" w14:textId="77777777">
        <w:tc>
          <w:tcPr>
            <w:tcW w:w="825" w:type="dxa"/>
            <w:shd w:val="clear" w:color="auto" w:fill="auto"/>
            <w:tcMar>
              <w:top w:w="100" w:type="dxa"/>
              <w:left w:w="100" w:type="dxa"/>
              <w:bottom w:w="100" w:type="dxa"/>
              <w:right w:w="100" w:type="dxa"/>
            </w:tcMar>
          </w:tcPr>
          <w:p w14:paraId="5D449303"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915" w:type="dxa"/>
            <w:shd w:val="clear" w:color="auto" w:fill="auto"/>
            <w:tcMar>
              <w:top w:w="100" w:type="dxa"/>
              <w:left w:w="100" w:type="dxa"/>
              <w:bottom w:w="100" w:type="dxa"/>
              <w:right w:w="100" w:type="dxa"/>
            </w:tcMar>
          </w:tcPr>
          <w:p w14:paraId="2AC8C28B"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w:t>
            </w:r>
          </w:p>
        </w:tc>
        <w:tc>
          <w:tcPr>
            <w:tcW w:w="645" w:type="dxa"/>
            <w:shd w:val="clear" w:color="auto" w:fill="auto"/>
            <w:tcMar>
              <w:top w:w="100" w:type="dxa"/>
              <w:left w:w="100" w:type="dxa"/>
              <w:bottom w:w="100" w:type="dxa"/>
              <w:right w:w="100" w:type="dxa"/>
            </w:tcMar>
          </w:tcPr>
          <w:p w14:paraId="72DC09E9"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w:t>
            </w:r>
          </w:p>
        </w:tc>
        <w:tc>
          <w:tcPr>
            <w:tcW w:w="690" w:type="dxa"/>
            <w:shd w:val="clear" w:color="auto" w:fill="auto"/>
            <w:tcMar>
              <w:top w:w="100" w:type="dxa"/>
              <w:left w:w="100" w:type="dxa"/>
              <w:bottom w:w="100" w:type="dxa"/>
              <w:right w:w="100" w:type="dxa"/>
            </w:tcMar>
          </w:tcPr>
          <w:p w14:paraId="7E75316B"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w:t>
            </w:r>
          </w:p>
        </w:tc>
        <w:tc>
          <w:tcPr>
            <w:tcW w:w="900" w:type="dxa"/>
            <w:shd w:val="clear" w:color="auto" w:fill="auto"/>
            <w:tcMar>
              <w:top w:w="100" w:type="dxa"/>
              <w:left w:w="100" w:type="dxa"/>
              <w:bottom w:w="100" w:type="dxa"/>
              <w:right w:w="100" w:type="dxa"/>
            </w:tcMar>
          </w:tcPr>
          <w:p w14:paraId="70F5C6C9"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705" w:type="dxa"/>
            <w:shd w:val="clear" w:color="auto" w:fill="auto"/>
            <w:tcMar>
              <w:top w:w="100" w:type="dxa"/>
              <w:left w:w="100" w:type="dxa"/>
              <w:bottom w:w="100" w:type="dxa"/>
              <w:right w:w="100" w:type="dxa"/>
            </w:tcMar>
          </w:tcPr>
          <w:p w14:paraId="1FD80309"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Q1</w:t>
            </w:r>
          </w:p>
        </w:tc>
        <w:tc>
          <w:tcPr>
            <w:tcW w:w="660" w:type="dxa"/>
            <w:shd w:val="clear" w:color="auto" w:fill="auto"/>
            <w:tcMar>
              <w:top w:w="100" w:type="dxa"/>
              <w:left w:w="100" w:type="dxa"/>
              <w:bottom w:w="100" w:type="dxa"/>
              <w:right w:w="100" w:type="dxa"/>
            </w:tcMar>
          </w:tcPr>
          <w:p w14:paraId="3CF9270B"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Q3</w:t>
            </w:r>
          </w:p>
        </w:tc>
        <w:tc>
          <w:tcPr>
            <w:tcW w:w="690" w:type="dxa"/>
            <w:shd w:val="clear" w:color="auto" w:fill="auto"/>
            <w:tcMar>
              <w:top w:w="100" w:type="dxa"/>
              <w:left w:w="100" w:type="dxa"/>
              <w:bottom w:w="100" w:type="dxa"/>
              <w:right w:w="100" w:type="dxa"/>
            </w:tcMar>
          </w:tcPr>
          <w:p w14:paraId="3D5BA25E"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IQR</w:t>
            </w:r>
          </w:p>
        </w:tc>
        <w:tc>
          <w:tcPr>
            <w:tcW w:w="765" w:type="dxa"/>
            <w:shd w:val="clear" w:color="auto" w:fill="auto"/>
            <w:tcMar>
              <w:top w:w="100" w:type="dxa"/>
              <w:left w:w="100" w:type="dxa"/>
              <w:bottom w:w="100" w:type="dxa"/>
              <w:right w:w="100" w:type="dxa"/>
            </w:tcMar>
          </w:tcPr>
          <w:p w14:paraId="7F70D406"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MAD</w:t>
            </w:r>
          </w:p>
        </w:tc>
        <w:tc>
          <w:tcPr>
            <w:tcW w:w="720" w:type="dxa"/>
            <w:shd w:val="clear" w:color="auto" w:fill="auto"/>
            <w:tcMar>
              <w:top w:w="100" w:type="dxa"/>
              <w:left w:w="100" w:type="dxa"/>
              <w:bottom w:w="100" w:type="dxa"/>
              <w:right w:w="100" w:type="dxa"/>
            </w:tcMar>
          </w:tcPr>
          <w:p w14:paraId="2682EF41"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690" w:type="dxa"/>
            <w:shd w:val="clear" w:color="auto" w:fill="auto"/>
            <w:tcMar>
              <w:top w:w="100" w:type="dxa"/>
              <w:left w:w="100" w:type="dxa"/>
              <w:bottom w:w="100" w:type="dxa"/>
              <w:right w:w="100" w:type="dxa"/>
            </w:tcMar>
          </w:tcPr>
          <w:p w14:paraId="08215ADF"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SD</w:t>
            </w:r>
          </w:p>
        </w:tc>
        <w:tc>
          <w:tcPr>
            <w:tcW w:w="675" w:type="dxa"/>
            <w:shd w:val="clear" w:color="auto" w:fill="auto"/>
            <w:tcMar>
              <w:top w:w="100" w:type="dxa"/>
              <w:left w:w="100" w:type="dxa"/>
              <w:bottom w:w="100" w:type="dxa"/>
              <w:right w:w="100" w:type="dxa"/>
            </w:tcMar>
          </w:tcPr>
          <w:p w14:paraId="02A7D0B7"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w:t>
            </w:r>
          </w:p>
        </w:tc>
        <w:tc>
          <w:tcPr>
            <w:tcW w:w="660" w:type="dxa"/>
            <w:shd w:val="clear" w:color="auto" w:fill="auto"/>
            <w:tcMar>
              <w:top w:w="100" w:type="dxa"/>
              <w:left w:w="100" w:type="dxa"/>
              <w:bottom w:w="100" w:type="dxa"/>
              <w:right w:w="100" w:type="dxa"/>
            </w:tcMar>
          </w:tcPr>
          <w:p w14:paraId="7AFEBCB1" w14:textId="77777777" w:rsidR="00600FE1" w:rsidRDefault="009F245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r>
      <w:tr w:rsidR="00600FE1" w14:paraId="56256F7C" w14:textId="77777777">
        <w:tc>
          <w:tcPr>
            <w:tcW w:w="825" w:type="dxa"/>
            <w:shd w:val="clear" w:color="auto" w:fill="auto"/>
            <w:tcMar>
              <w:top w:w="100" w:type="dxa"/>
              <w:left w:w="100" w:type="dxa"/>
              <w:bottom w:w="100" w:type="dxa"/>
              <w:right w:w="100" w:type="dxa"/>
            </w:tcMar>
          </w:tcPr>
          <w:p w14:paraId="3B41FDB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DHK</w:t>
            </w:r>
          </w:p>
        </w:tc>
        <w:tc>
          <w:tcPr>
            <w:tcW w:w="915" w:type="dxa"/>
            <w:shd w:val="clear" w:color="auto" w:fill="auto"/>
            <w:tcMar>
              <w:top w:w="100" w:type="dxa"/>
              <w:left w:w="100" w:type="dxa"/>
              <w:bottom w:w="100" w:type="dxa"/>
              <w:right w:w="100" w:type="dxa"/>
            </w:tcMar>
          </w:tcPr>
          <w:p w14:paraId="6DAFAE0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645" w:type="dxa"/>
            <w:shd w:val="clear" w:color="auto" w:fill="auto"/>
            <w:tcMar>
              <w:top w:w="100" w:type="dxa"/>
              <w:left w:w="100" w:type="dxa"/>
              <w:bottom w:w="100" w:type="dxa"/>
              <w:right w:w="100" w:type="dxa"/>
            </w:tcMar>
          </w:tcPr>
          <w:p w14:paraId="07B3F3C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1D9BB37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0.419</w:t>
            </w:r>
            <w:r>
              <w:rPr>
                <w:rFonts w:ascii="Times New Roman" w:eastAsia="Times New Roman" w:hAnsi="Times New Roman" w:cs="Times New Roman"/>
                <w:sz w:val="20"/>
                <w:szCs w:val="20"/>
              </w:rPr>
              <w:tab/>
            </w:r>
          </w:p>
        </w:tc>
        <w:tc>
          <w:tcPr>
            <w:tcW w:w="900" w:type="dxa"/>
            <w:shd w:val="clear" w:color="auto" w:fill="auto"/>
            <w:tcMar>
              <w:top w:w="100" w:type="dxa"/>
              <w:left w:w="100" w:type="dxa"/>
              <w:bottom w:w="100" w:type="dxa"/>
              <w:right w:w="100" w:type="dxa"/>
            </w:tcMar>
          </w:tcPr>
          <w:p w14:paraId="793FDEF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0.282</w:t>
            </w:r>
          </w:p>
        </w:tc>
        <w:tc>
          <w:tcPr>
            <w:tcW w:w="705" w:type="dxa"/>
            <w:shd w:val="clear" w:color="auto" w:fill="auto"/>
            <w:tcMar>
              <w:top w:w="100" w:type="dxa"/>
              <w:left w:w="100" w:type="dxa"/>
              <w:bottom w:w="100" w:type="dxa"/>
              <w:right w:w="100" w:type="dxa"/>
            </w:tcMar>
          </w:tcPr>
          <w:p w14:paraId="2258F58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49CF3EF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0.361</w:t>
            </w:r>
          </w:p>
        </w:tc>
        <w:tc>
          <w:tcPr>
            <w:tcW w:w="690" w:type="dxa"/>
            <w:shd w:val="clear" w:color="auto" w:fill="auto"/>
            <w:tcMar>
              <w:top w:w="100" w:type="dxa"/>
              <w:left w:w="100" w:type="dxa"/>
              <w:bottom w:w="100" w:type="dxa"/>
              <w:right w:w="100" w:type="dxa"/>
            </w:tcMar>
          </w:tcPr>
          <w:p w14:paraId="2EB043A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0.361</w:t>
            </w:r>
            <w:r>
              <w:rPr>
                <w:rFonts w:ascii="Times New Roman" w:eastAsia="Times New Roman" w:hAnsi="Times New Roman" w:cs="Times New Roman"/>
                <w:sz w:val="20"/>
                <w:szCs w:val="20"/>
              </w:rPr>
              <w:tab/>
            </w:r>
          </w:p>
        </w:tc>
        <w:tc>
          <w:tcPr>
            <w:tcW w:w="765" w:type="dxa"/>
            <w:shd w:val="clear" w:color="auto" w:fill="auto"/>
            <w:tcMar>
              <w:top w:w="100" w:type="dxa"/>
              <w:left w:w="100" w:type="dxa"/>
              <w:bottom w:w="100" w:type="dxa"/>
              <w:right w:w="100" w:type="dxa"/>
            </w:tcMar>
          </w:tcPr>
          <w:p w14:paraId="3B2146E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0.191</w:t>
            </w:r>
          </w:p>
        </w:tc>
        <w:tc>
          <w:tcPr>
            <w:tcW w:w="720" w:type="dxa"/>
            <w:shd w:val="clear" w:color="auto" w:fill="auto"/>
            <w:tcMar>
              <w:top w:w="100" w:type="dxa"/>
              <w:left w:w="100" w:type="dxa"/>
              <w:bottom w:w="100" w:type="dxa"/>
              <w:right w:w="100" w:type="dxa"/>
            </w:tcMar>
          </w:tcPr>
          <w:p w14:paraId="06A9B37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0.199</w:t>
            </w:r>
          </w:p>
        </w:tc>
        <w:tc>
          <w:tcPr>
            <w:tcW w:w="690" w:type="dxa"/>
            <w:shd w:val="clear" w:color="auto" w:fill="auto"/>
            <w:tcMar>
              <w:top w:w="100" w:type="dxa"/>
              <w:left w:w="100" w:type="dxa"/>
              <w:bottom w:w="100" w:type="dxa"/>
              <w:right w:w="100" w:type="dxa"/>
            </w:tcMar>
          </w:tcPr>
          <w:p w14:paraId="37574BE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tc>
        <w:tc>
          <w:tcPr>
            <w:tcW w:w="675" w:type="dxa"/>
            <w:shd w:val="clear" w:color="auto" w:fill="auto"/>
            <w:tcMar>
              <w:top w:w="100" w:type="dxa"/>
              <w:left w:w="100" w:type="dxa"/>
              <w:bottom w:w="100" w:type="dxa"/>
              <w:right w:w="100" w:type="dxa"/>
            </w:tcMar>
          </w:tcPr>
          <w:p w14:paraId="2B089F9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660" w:type="dxa"/>
            <w:shd w:val="clear" w:color="auto" w:fill="auto"/>
            <w:tcMar>
              <w:top w:w="100" w:type="dxa"/>
              <w:left w:w="100" w:type="dxa"/>
              <w:bottom w:w="100" w:type="dxa"/>
              <w:right w:w="100" w:type="dxa"/>
            </w:tcMar>
          </w:tcPr>
          <w:p w14:paraId="04DE105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0.038</w:t>
            </w:r>
          </w:p>
        </w:tc>
      </w:tr>
      <w:tr w:rsidR="00600FE1" w14:paraId="37443915" w14:textId="77777777">
        <w:trPr>
          <w:trHeight w:val="547"/>
        </w:trPr>
        <w:tc>
          <w:tcPr>
            <w:tcW w:w="825" w:type="dxa"/>
            <w:tcBorders>
              <w:top w:val="single" w:sz="8" w:space="0" w:color="222222"/>
              <w:left w:val="single" w:sz="8" w:space="0" w:color="222222"/>
              <w:bottom w:val="single" w:sz="8" w:space="0" w:color="222222"/>
              <w:right w:val="single" w:sz="8" w:space="0" w:color="222222"/>
            </w:tcBorders>
            <w:tcMar>
              <w:top w:w="80" w:type="dxa"/>
              <w:left w:w="80" w:type="dxa"/>
              <w:bottom w:w="80" w:type="dxa"/>
              <w:right w:w="80" w:type="dxa"/>
            </w:tcMar>
          </w:tcPr>
          <w:p w14:paraId="7532C362" w14:textId="77777777" w:rsidR="00600FE1" w:rsidRDefault="009F245C">
            <w:pPr>
              <w:widowControl w:val="0"/>
              <w:spacing w:after="300" w:line="342"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RHK</w:t>
            </w:r>
          </w:p>
        </w:tc>
        <w:tc>
          <w:tcPr>
            <w:tcW w:w="915" w:type="dxa"/>
            <w:shd w:val="clear" w:color="auto" w:fill="auto"/>
            <w:tcMar>
              <w:top w:w="100" w:type="dxa"/>
              <w:left w:w="100" w:type="dxa"/>
              <w:bottom w:w="100" w:type="dxa"/>
              <w:right w:w="100" w:type="dxa"/>
            </w:tcMar>
          </w:tcPr>
          <w:p w14:paraId="377E708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5040</w:t>
            </w:r>
          </w:p>
        </w:tc>
        <w:tc>
          <w:tcPr>
            <w:tcW w:w="645" w:type="dxa"/>
            <w:shd w:val="clear" w:color="auto" w:fill="auto"/>
            <w:tcMar>
              <w:top w:w="100" w:type="dxa"/>
              <w:left w:w="100" w:type="dxa"/>
              <w:bottom w:w="100" w:type="dxa"/>
              <w:right w:w="100" w:type="dxa"/>
            </w:tcMar>
          </w:tcPr>
          <w:p w14:paraId="08B0A51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7BB960D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0.534</w:t>
            </w:r>
          </w:p>
        </w:tc>
        <w:tc>
          <w:tcPr>
            <w:tcW w:w="900" w:type="dxa"/>
            <w:shd w:val="clear" w:color="auto" w:fill="auto"/>
            <w:tcMar>
              <w:top w:w="100" w:type="dxa"/>
              <w:left w:w="100" w:type="dxa"/>
              <w:bottom w:w="100" w:type="dxa"/>
              <w:right w:w="100" w:type="dxa"/>
            </w:tcMar>
          </w:tcPr>
          <w:p w14:paraId="11C4953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0.304</w:t>
            </w:r>
          </w:p>
        </w:tc>
        <w:tc>
          <w:tcPr>
            <w:tcW w:w="705" w:type="dxa"/>
            <w:shd w:val="clear" w:color="auto" w:fill="auto"/>
            <w:tcMar>
              <w:top w:w="100" w:type="dxa"/>
              <w:left w:w="100" w:type="dxa"/>
              <w:bottom w:w="100" w:type="dxa"/>
              <w:right w:w="100" w:type="dxa"/>
            </w:tcMar>
          </w:tcPr>
          <w:p w14:paraId="3D9C02C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2522F91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690" w:type="dxa"/>
            <w:shd w:val="clear" w:color="auto" w:fill="auto"/>
            <w:tcMar>
              <w:top w:w="100" w:type="dxa"/>
              <w:left w:w="100" w:type="dxa"/>
              <w:bottom w:w="100" w:type="dxa"/>
              <w:right w:w="100" w:type="dxa"/>
            </w:tcMar>
          </w:tcPr>
          <w:p w14:paraId="49BB9431"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0.371</w:t>
            </w:r>
          </w:p>
        </w:tc>
        <w:tc>
          <w:tcPr>
            <w:tcW w:w="765" w:type="dxa"/>
            <w:shd w:val="clear" w:color="auto" w:fill="auto"/>
            <w:tcMar>
              <w:top w:w="100" w:type="dxa"/>
              <w:left w:w="100" w:type="dxa"/>
              <w:bottom w:w="100" w:type="dxa"/>
              <w:right w:w="100" w:type="dxa"/>
            </w:tcMar>
          </w:tcPr>
          <w:p w14:paraId="3C3100A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0.133</w:t>
            </w:r>
          </w:p>
        </w:tc>
        <w:tc>
          <w:tcPr>
            <w:tcW w:w="720" w:type="dxa"/>
            <w:shd w:val="clear" w:color="auto" w:fill="auto"/>
            <w:tcMar>
              <w:top w:w="100" w:type="dxa"/>
              <w:left w:w="100" w:type="dxa"/>
              <w:bottom w:w="100" w:type="dxa"/>
              <w:right w:w="100" w:type="dxa"/>
            </w:tcMar>
          </w:tcPr>
          <w:p w14:paraId="3EF2F33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0.242</w:t>
            </w:r>
          </w:p>
        </w:tc>
        <w:tc>
          <w:tcPr>
            <w:tcW w:w="690" w:type="dxa"/>
            <w:shd w:val="clear" w:color="auto" w:fill="auto"/>
            <w:tcMar>
              <w:top w:w="100" w:type="dxa"/>
              <w:left w:w="100" w:type="dxa"/>
              <w:bottom w:w="100" w:type="dxa"/>
              <w:right w:w="100" w:type="dxa"/>
            </w:tcMar>
          </w:tcPr>
          <w:p w14:paraId="096A4C9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0.167</w:t>
            </w:r>
          </w:p>
        </w:tc>
        <w:tc>
          <w:tcPr>
            <w:tcW w:w="675" w:type="dxa"/>
            <w:shd w:val="clear" w:color="auto" w:fill="auto"/>
            <w:tcMar>
              <w:top w:w="100" w:type="dxa"/>
              <w:left w:w="100" w:type="dxa"/>
              <w:bottom w:w="100" w:type="dxa"/>
              <w:right w:w="100" w:type="dxa"/>
            </w:tcMar>
          </w:tcPr>
          <w:p w14:paraId="4E08359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660" w:type="dxa"/>
            <w:shd w:val="clear" w:color="auto" w:fill="auto"/>
            <w:tcMar>
              <w:top w:w="100" w:type="dxa"/>
              <w:left w:w="100" w:type="dxa"/>
              <w:bottom w:w="100" w:type="dxa"/>
              <w:right w:w="100" w:type="dxa"/>
            </w:tcMar>
          </w:tcPr>
          <w:p w14:paraId="2BFD80D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r>
      <w:tr w:rsidR="00600FE1" w14:paraId="3EBD57B2" w14:textId="77777777">
        <w:tc>
          <w:tcPr>
            <w:tcW w:w="825" w:type="dxa"/>
            <w:shd w:val="clear" w:color="auto" w:fill="auto"/>
            <w:tcMar>
              <w:top w:w="100" w:type="dxa"/>
              <w:left w:w="100" w:type="dxa"/>
              <w:bottom w:w="100" w:type="dxa"/>
              <w:right w:w="100" w:type="dxa"/>
            </w:tcMar>
          </w:tcPr>
          <w:p w14:paraId="4F4E9BF7"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VB</w:t>
            </w:r>
          </w:p>
        </w:tc>
        <w:tc>
          <w:tcPr>
            <w:tcW w:w="915" w:type="dxa"/>
            <w:shd w:val="clear" w:color="auto" w:fill="auto"/>
            <w:tcMar>
              <w:top w:w="100" w:type="dxa"/>
              <w:left w:w="100" w:type="dxa"/>
              <w:bottom w:w="100" w:type="dxa"/>
              <w:right w:w="100" w:type="dxa"/>
            </w:tcMar>
          </w:tcPr>
          <w:p w14:paraId="15C23B8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80640</w:t>
            </w:r>
          </w:p>
        </w:tc>
        <w:tc>
          <w:tcPr>
            <w:tcW w:w="645" w:type="dxa"/>
            <w:shd w:val="clear" w:color="auto" w:fill="auto"/>
            <w:tcMar>
              <w:top w:w="100" w:type="dxa"/>
              <w:left w:w="100" w:type="dxa"/>
              <w:bottom w:w="100" w:type="dxa"/>
              <w:right w:w="100" w:type="dxa"/>
            </w:tcMar>
          </w:tcPr>
          <w:p w14:paraId="577394D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08220FA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0.872</w:t>
            </w:r>
          </w:p>
        </w:tc>
        <w:tc>
          <w:tcPr>
            <w:tcW w:w="900" w:type="dxa"/>
            <w:shd w:val="clear" w:color="auto" w:fill="auto"/>
            <w:tcMar>
              <w:top w:w="100" w:type="dxa"/>
              <w:left w:w="100" w:type="dxa"/>
              <w:bottom w:w="100" w:type="dxa"/>
              <w:right w:w="100" w:type="dxa"/>
            </w:tcMar>
          </w:tcPr>
          <w:p w14:paraId="1DBED30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705" w:type="dxa"/>
            <w:shd w:val="clear" w:color="auto" w:fill="auto"/>
            <w:tcMar>
              <w:top w:w="100" w:type="dxa"/>
              <w:left w:w="100" w:type="dxa"/>
              <w:bottom w:w="100" w:type="dxa"/>
              <w:right w:w="100" w:type="dxa"/>
            </w:tcMar>
          </w:tcPr>
          <w:p w14:paraId="3CB1B1B1"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07FAB57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c>
          <w:tcPr>
            <w:tcW w:w="690" w:type="dxa"/>
            <w:shd w:val="clear" w:color="auto" w:fill="auto"/>
            <w:tcMar>
              <w:top w:w="100" w:type="dxa"/>
              <w:left w:w="100" w:type="dxa"/>
              <w:bottom w:w="100" w:type="dxa"/>
              <w:right w:w="100" w:type="dxa"/>
            </w:tcMar>
          </w:tcPr>
          <w:p w14:paraId="3810216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0.251</w:t>
            </w:r>
          </w:p>
        </w:tc>
        <w:tc>
          <w:tcPr>
            <w:tcW w:w="765" w:type="dxa"/>
            <w:shd w:val="clear" w:color="auto" w:fill="auto"/>
            <w:tcMar>
              <w:top w:w="100" w:type="dxa"/>
              <w:left w:w="100" w:type="dxa"/>
              <w:bottom w:w="100" w:type="dxa"/>
              <w:right w:w="100" w:type="dxa"/>
            </w:tcMar>
          </w:tcPr>
          <w:p w14:paraId="5DDDFC0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720" w:type="dxa"/>
            <w:shd w:val="clear" w:color="auto" w:fill="auto"/>
            <w:tcMar>
              <w:top w:w="100" w:type="dxa"/>
              <w:left w:w="100" w:type="dxa"/>
              <w:bottom w:w="100" w:type="dxa"/>
              <w:right w:w="100" w:type="dxa"/>
            </w:tcMar>
          </w:tcPr>
          <w:p w14:paraId="281983D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0.114</w:t>
            </w:r>
          </w:p>
        </w:tc>
        <w:tc>
          <w:tcPr>
            <w:tcW w:w="690" w:type="dxa"/>
            <w:shd w:val="clear" w:color="auto" w:fill="auto"/>
            <w:tcMar>
              <w:top w:w="100" w:type="dxa"/>
              <w:left w:w="100" w:type="dxa"/>
              <w:bottom w:w="100" w:type="dxa"/>
              <w:right w:w="100" w:type="dxa"/>
            </w:tcMar>
          </w:tcPr>
          <w:p w14:paraId="75E2870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675" w:type="dxa"/>
            <w:shd w:val="clear" w:color="auto" w:fill="auto"/>
            <w:tcMar>
              <w:top w:w="100" w:type="dxa"/>
              <w:left w:w="100" w:type="dxa"/>
              <w:bottom w:w="100" w:type="dxa"/>
              <w:right w:w="100" w:type="dxa"/>
            </w:tcMar>
          </w:tcPr>
          <w:p w14:paraId="0E63B1F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660" w:type="dxa"/>
            <w:shd w:val="clear" w:color="auto" w:fill="auto"/>
            <w:tcMar>
              <w:top w:w="100" w:type="dxa"/>
              <w:left w:w="100" w:type="dxa"/>
              <w:bottom w:w="100" w:type="dxa"/>
              <w:right w:w="100" w:type="dxa"/>
            </w:tcMar>
          </w:tcPr>
          <w:p w14:paraId="21AE81FC"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r>
      <w:tr w:rsidR="00600FE1" w14:paraId="66604F71" w14:textId="77777777">
        <w:tc>
          <w:tcPr>
            <w:tcW w:w="825" w:type="dxa"/>
            <w:shd w:val="clear" w:color="auto" w:fill="auto"/>
            <w:tcMar>
              <w:top w:w="100" w:type="dxa"/>
              <w:left w:w="100" w:type="dxa"/>
              <w:bottom w:w="100" w:type="dxa"/>
              <w:right w:w="100" w:type="dxa"/>
            </w:tcMar>
          </w:tcPr>
          <w:p w14:paraId="00DA158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VBI</w:t>
            </w:r>
            <w:r>
              <w:rPr>
                <w:rFonts w:ascii="Times New Roman" w:eastAsia="Times New Roman" w:hAnsi="Times New Roman" w:cs="Times New Roman"/>
                <w:sz w:val="20"/>
                <w:szCs w:val="20"/>
              </w:rPr>
              <w:tab/>
            </w:r>
          </w:p>
        </w:tc>
        <w:tc>
          <w:tcPr>
            <w:tcW w:w="915" w:type="dxa"/>
            <w:shd w:val="clear" w:color="auto" w:fill="auto"/>
            <w:tcMar>
              <w:top w:w="100" w:type="dxa"/>
              <w:left w:w="100" w:type="dxa"/>
              <w:bottom w:w="100" w:type="dxa"/>
              <w:right w:w="100" w:type="dxa"/>
            </w:tcMar>
          </w:tcPr>
          <w:p w14:paraId="4978383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483840</w:t>
            </w:r>
          </w:p>
        </w:tc>
        <w:tc>
          <w:tcPr>
            <w:tcW w:w="645" w:type="dxa"/>
            <w:shd w:val="clear" w:color="auto" w:fill="auto"/>
            <w:tcMar>
              <w:top w:w="100" w:type="dxa"/>
              <w:left w:w="100" w:type="dxa"/>
              <w:bottom w:w="100" w:type="dxa"/>
              <w:right w:w="100" w:type="dxa"/>
            </w:tcMar>
          </w:tcPr>
          <w:p w14:paraId="2411E9A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5E3D9624"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900" w:type="dxa"/>
            <w:shd w:val="clear" w:color="auto" w:fill="auto"/>
            <w:tcMar>
              <w:top w:w="100" w:type="dxa"/>
              <w:left w:w="100" w:type="dxa"/>
              <w:bottom w:w="100" w:type="dxa"/>
              <w:right w:w="100" w:type="dxa"/>
            </w:tcMar>
          </w:tcPr>
          <w:p w14:paraId="7BB5C12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0.408</w:t>
            </w:r>
          </w:p>
        </w:tc>
        <w:tc>
          <w:tcPr>
            <w:tcW w:w="705" w:type="dxa"/>
            <w:shd w:val="clear" w:color="auto" w:fill="auto"/>
            <w:tcMar>
              <w:top w:w="100" w:type="dxa"/>
              <w:left w:w="100" w:type="dxa"/>
              <w:bottom w:w="100" w:type="dxa"/>
              <w:right w:w="100" w:type="dxa"/>
            </w:tcMar>
          </w:tcPr>
          <w:p w14:paraId="06C12DAD"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0.340</w:t>
            </w:r>
          </w:p>
        </w:tc>
        <w:tc>
          <w:tcPr>
            <w:tcW w:w="660" w:type="dxa"/>
            <w:shd w:val="clear" w:color="auto" w:fill="auto"/>
            <w:tcMar>
              <w:top w:w="100" w:type="dxa"/>
              <w:left w:w="100" w:type="dxa"/>
              <w:bottom w:w="100" w:type="dxa"/>
              <w:right w:w="100" w:type="dxa"/>
            </w:tcMar>
          </w:tcPr>
          <w:p w14:paraId="3C01F43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0.494</w:t>
            </w:r>
          </w:p>
        </w:tc>
        <w:tc>
          <w:tcPr>
            <w:tcW w:w="690" w:type="dxa"/>
            <w:shd w:val="clear" w:color="auto" w:fill="auto"/>
            <w:tcMar>
              <w:top w:w="100" w:type="dxa"/>
              <w:left w:w="100" w:type="dxa"/>
              <w:bottom w:w="100" w:type="dxa"/>
              <w:right w:w="100" w:type="dxa"/>
            </w:tcMar>
          </w:tcPr>
          <w:p w14:paraId="32033F9F"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0.154</w:t>
            </w:r>
          </w:p>
        </w:tc>
        <w:tc>
          <w:tcPr>
            <w:tcW w:w="765" w:type="dxa"/>
            <w:shd w:val="clear" w:color="auto" w:fill="auto"/>
            <w:tcMar>
              <w:top w:w="100" w:type="dxa"/>
              <w:left w:w="100" w:type="dxa"/>
              <w:bottom w:w="100" w:type="dxa"/>
              <w:right w:w="100" w:type="dxa"/>
            </w:tcMar>
          </w:tcPr>
          <w:p w14:paraId="41AC757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r>
              <w:rPr>
                <w:rFonts w:ascii="Times New Roman" w:eastAsia="Times New Roman" w:hAnsi="Times New Roman" w:cs="Times New Roman"/>
                <w:sz w:val="20"/>
                <w:szCs w:val="20"/>
              </w:rPr>
              <w:tab/>
            </w:r>
          </w:p>
        </w:tc>
        <w:tc>
          <w:tcPr>
            <w:tcW w:w="720" w:type="dxa"/>
            <w:shd w:val="clear" w:color="auto" w:fill="auto"/>
            <w:tcMar>
              <w:top w:w="100" w:type="dxa"/>
              <w:left w:w="100" w:type="dxa"/>
              <w:bottom w:w="100" w:type="dxa"/>
              <w:right w:w="100" w:type="dxa"/>
            </w:tcMar>
          </w:tcPr>
          <w:p w14:paraId="1023A47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0.378</w:t>
            </w:r>
          </w:p>
        </w:tc>
        <w:tc>
          <w:tcPr>
            <w:tcW w:w="690" w:type="dxa"/>
            <w:shd w:val="clear" w:color="auto" w:fill="auto"/>
            <w:tcMar>
              <w:top w:w="100" w:type="dxa"/>
              <w:left w:w="100" w:type="dxa"/>
              <w:bottom w:w="100" w:type="dxa"/>
              <w:right w:w="100" w:type="dxa"/>
            </w:tcMar>
          </w:tcPr>
          <w:p w14:paraId="42680B5E"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0.177</w:t>
            </w:r>
          </w:p>
        </w:tc>
        <w:tc>
          <w:tcPr>
            <w:tcW w:w="675" w:type="dxa"/>
            <w:shd w:val="clear" w:color="auto" w:fill="auto"/>
            <w:tcMar>
              <w:top w:w="100" w:type="dxa"/>
              <w:left w:w="100" w:type="dxa"/>
              <w:bottom w:w="100" w:type="dxa"/>
              <w:right w:w="100" w:type="dxa"/>
            </w:tcMar>
          </w:tcPr>
          <w:p w14:paraId="2C88F53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1D33C6D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r w:rsidR="00600FE1" w14:paraId="5A5F098E" w14:textId="77777777">
        <w:tc>
          <w:tcPr>
            <w:tcW w:w="825" w:type="dxa"/>
            <w:shd w:val="clear" w:color="auto" w:fill="auto"/>
            <w:tcMar>
              <w:top w:w="100" w:type="dxa"/>
              <w:left w:w="100" w:type="dxa"/>
              <w:bottom w:w="100" w:type="dxa"/>
              <w:right w:w="100" w:type="dxa"/>
            </w:tcMar>
          </w:tcPr>
          <w:p w14:paraId="17D48F6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VBVI</w:t>
            </w:r>
            <w:r>
              <w:rPr>
                <w:rFonts w:ascii="Times New Roman" w:eastAsia="Times New Roman" w:hAnsi="Times New Roman" w:cs="Times New Roman"/>
                <w:sz w:val="20"/>
                <w:szCs w:val="20"/>
              </w:rPr>
              <w:tab/>
            </w:r>
          </w:p>
        </w:tc>
        <w:tc>
          <w:tcPr>
            <w:tcW w:w="915" w:type="dxa"/>
            <w:shd w:val="clear" w:color="auto" w:fill="auto"/>
            <w:tcMar>
              <w:top w:w="100" w:type="dxa"/>
              <w:left w:w="100" w:type="dxa"/>
              <w:bottom w:w="100" w:type="dxa"/>
              <w:right w:w="100" w:type="dxa"/>
            </w:tcMar>
          </w:tcPr>
          <w:p w14:paraId="508D09E0"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1935360</w:t>
            </w:r>
          </w:p>
        </w:tc>
        <w:tc>
          <w:tcPr>
            <w:tcW w:w="645" w:type="dxa"/>
            <w:shd w:val="clear" w:color="auto" w:fill="auto"/>
            <w:tcMar>
              <w:top w:w="100" w:type="dxa"/>
              <w:left w:w="100" w:type="dxa"/>
              <w:bottom w:w="100" w:type="dxa"/>
              <w:right w:w="100" w:type="dxa"/>
            </w:tcMar>
          </w:tcPr>
          <w:p w14:paraId="4DC0B27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p>
        </w:tc>
        <w:tc>
          <w:tcPr>
            <w:tcW w:w="690" w:type="dxa"/>
            <w:shd w:val="clear" w:color="auto" w:fill="auto"/>
            <w:tcMar>
              <w:top w:w="100" w:type="dxa"/>
              <w:left w:w="100" w:type="dxa"/>
              <w:bottom w:w="100" w:type="dxa"/>
              <w:right w:w="100" w:type="dxa"/>
            </w:tcMar>
          </w:tcPr>
          <w:p w14:paraId="748B3BC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0.940</w:t>
            </w:r>
          </w:p>
        </w:tc>
        <w:tc>
          <w:tcPr>
            <w:tcW w:w="900" w:type="dxa"/>
            <w:shd w:val="clear" w:color="auto" w:fill="auto"/>
            <w:tcMar>
              <w:top w:w="100" w:type="dxa"/>
              <w:left w:w="100" w:type="dxa"/>
              <w:bottom w:w="100" w:type="dxa"/>
              <w:right w:w="100" w:type="dxa"/>
            </w:tcMar>
          </w:tcPr>
          <w:p w14:paraId="1C80EBC8"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0.405</w:t>
            </w:r>
          </w:p>
        </w:tc>
        <w:tc>
          <w:tcPr>
            <w:tcW w:w="705" w:type="dxa"/>
            <w:shd w:val="clear" w:color="auto" w:fill="auto"/>
            <w:tcMar>
              <w:top w:w="100" w:type="dxa"/>
              <w:left w:w="100" w:type="dxa"/>
              <w:bottom w:w="100" w:type="dxa"/>
              <w:right w:w="100" w:type="dxa"/>
            </w:tcMar>
          </w:tcPr>
          <w:p w14:paraId="18E20AD6"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0.283</w:t>
            </w:r>
          </w:p>
        </w:tc>
        <w:tc>
          <w:tcPr>
            <w:tcW w:w="660" w:type="dxa"/>
            <w:shd w:val="clear" w:color="auto" w:fill="auto"/>
            <w:tcMar>
              <w:top w:w="100" w:type="dxa"/>
              <w:left w:w="100" w:type="dxa"/>
              <w:bottom w:w="100" w:type="dxa"/>
              <w:right w:w="100" w:type="dxa"/>
            </w:tcMar>
          </w:tcPr>
          <w:p w14:paraId="32C6698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0.491</w:t>
            </w:r>
          </w:p>
        </w:tc>
        <w:tc>
          <w:tcPr>
            <w:tcW w:w="690" w:type="dxa"/>
            <w:shd w:val="clear" w:color="auto" w:fill="auto"/>
            <w:tcMar>
              <w:top w:w="100" w:type="dxa"/>
              <w:left w:w="100" w:type="dxa"/>
              <w:bottom w:w="100" w:type="dxa"/>
              <w:right w:w="100" w:type="dxa"/>
            </w:tcMar>
          </w:tcPr>
          <w:p w14:paraId="00CBBD03"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c>
          <w:tcPr>
            <w:tcW w:w="765" w:type="dxa"/>
            <w:shd w:val="clear" w:color="auto" w:fill="auto"/>
            <w:tcMar>
              <w:top w:w="100" w:type="dxa"/>
              <w:left w:w="100" w:type="dxa"/>
              <w:bottom w:w="100" w:type="dxa"/>
              <w:right w:w="100" w:type="dxa"/>
            </w:tcMar>
          </w:tcPr>
          <w:p w14:paraId="231EC275"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0.141</w:t>
            </w:r>
          </w:p>
        </w:tc>
        <w:tc>
          <w:tcPr>
            <w:tcW w:w="720" w:type="dxa"/>
            <w:shd w:val="clear" w:color="auto" w:fill="auto"/>
            <w:tcMar>
              <w:top w:w="100" w:type="dxa"/>
              <w:left w:w="100" w:type="dxa"/>
              <w:bottom w:w="100" w:type="dxa"/>
              <w:right w:w="100" w:type="dxa"/>
            </w:tcMar>
          </w:tcPr>
          <w:p w14:paraId="6E16B5FA"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0.354</w:t>
            </w:r>
          </w:p>
        </w:tc>
        <w:tc>
          <w:tcPr>
            <w:tcW w:w="690" w:type="dxa"/>
            <w:shd w:val="clear" w:color="auto" w:fill="auto"/>
            <w:tcMar>
              <w:top w:w="100" w:type="dxa"/>
              <w:left w:w="100" w:type="dxa"/>
              <w:bottom w:w="100" w:type="dxa"/>
              <w:right w:w="100" w:type="dxa"/>
            </w:tcMar>
          </w:tcPr>
          <w:p w14:paraId="78503B5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0.195</w:t>
            </w:r>
          </w:p>
        </w:tc>
        <w:tc>
          <w:tcPr>
            <w:tcW w:w="675" w:type="dxa"/>
            <w:shd w:val="clear" w:color="auto" w:fill="auto"/>
            <w:tcMar>
              <w:top w:w="100" w:type="dxa"/>
              <w:left w:w="100" w:type="dxa"/>
              <w:bottom w:w="100" w:type="dxa"/>
              <w:right w:w="100" w:type="dxa"/>
            </w:tcMar>
          </w:tcPr>
          <w:p w14:paraId="3901FA22"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660" w:type="dxa"/>
            <w:shd w:val="clear" w:color="auto" w:fill="auto"/>
            <w:tcMar>
              <w:top w:w="100" w:type="dxa"/>
              <w:left w:w="100" w:type="dxa"/>
              <w:bottom w:w="100" w:type="dxa"/>
              <w:right w:w="100" w:type="dxa"/>
            </w:tcMar>
          </w:tcPr>
          <w:p w14:paraId="1BE5CFBB" w14:textId="77777777" w:rsidR="00600FE1" w:rsidRDefault="009F245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bl>
    <w:p w14:paraId="0AFE7783" w14:textId="77777777" w:rsidR="00600FE1" w:rsidRDefault="00600FE1">
      <w:pPr>
        <w:rPr>
          <w:rFonts w:ascii="Times New Roman" w:eastAsia="Times New Roman" w:hAnsi="Times New Roman" w:cs="Times New Roman"/>
          <w:b/>
          <w:sz w:val="20"/>
          <w:szCs w:val="20"/>
        </w:rPr>
      </w:pPr>
    </w:p>
    <w:p w14:paraId="5F3B97C8" w14:textId="77777777" w:rsidR="00600FE1" w:rsidRDefault="00600FE1">
      <w:pPr>
        <w:ind w:firstLine="720"/>
        <w:rPr>
          <w:rFonts w:ascii="Times New Roman" w:eastAsia="Times New Roman" w:hAnsi="Times New Roman" w:cs="Times New Roman"/>
          <w:sz w:val="20"/>
          <w:szCs w:val="20"/>
        </w:rPr>
      </w:pPr>
    </w:p>
    <w:p w14:paraId="0C3AC088"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Mean ESBG polarization differs across our models in the following way: VB &lt; DHK &lt; RHK &lt; VBVI &lt; VBI (Table 3). The two models with identity in them have the highest mean polarization - showing that identity indeed drives polarization and impedes consensus. In all the models,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is negatively associated with polarization as expected (Table 4).</w:t>
      </w:r>
    </w:p>
    <w:p w14:paraId="44F8D1F6" w14:textId="77777777" w:rsidR="00600FE1" w:rsidRDefault="00600FE1">
      <w:pPr>
        <w:rPr>
          <w:rFonts w:ascii="Times New Roman" w:eastAsia="Times New Roman" w:hAnsi="Times New Roman" w:cs="Times New Roman"/>
          <w:sz w:val="20"/>
          <w:szCs w:val="20"/>
        </w:rPr>
      </w:pPr>
    </w:p>
    <w:p w14:paraId="189B98D2" w14:textId="77777777" w:rsidR="00600FE1" w:rsidRDefault="009F245C">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503755AC" wp14:editId="75DE97CD">
            <wp:extent cx="4006742" cy="3201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006742" cy="3201400"/>
                    </a:xfrm>
                    <a:prstGeom prst="rect">
                      <a:avLst/>
                    </a:prstGeom>
                    <a:ln/>
                  </pic:spPr>
                </pic:pic>
              </a:graphicData>
            </a:graphic>
          </wp:inline>
        </w:drawing>
      </w:r>
    </w:p>
    <w:p w14:paraId="24426A96" w14:textId="77777777" w:rsidR="00600FE1" w:rsidRDefault="009F245C">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18"/>
          <w:szCs w:val="18"/>
        </w:rPr>
        <w:t>Fig. 2.</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relationship for model VBVI for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Panels represent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w:t>
      </w:r>
    </w:p>
    <w:p w14:paraId="22FFBC1C" w14:textId="381C5701"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consistent finding throughout our analyses is that higher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w:t>
      </w:r>
      <w:del w:id="116" w:author="Alexander, Jennifer" w:date="2023-03-07T09:31:00Z">
        <w:r w:rsidDel="009F245C">
          <w:rPr>
            <w:rFonts w:ascii="Times New Roman" w:eastAsia="Times New Roman" w:hAnsi="Times New Roman" w:cs="Times New Roman"/>
            <w:sz w:val="20"/>
            <w:szCs w:val="20"/>
          </w:rPr>
          <w:delText>brings down</w:delText>
        </w:r>
      </w:del>
      <w:ins w:id="117" w:author="Alexander, Jennifer" w:date="2023-03-07T09:31:00Z">
        <w:r>
          <w:rPr>
            <w:rFonts w:ascii="Times New Roman" w:eastAsia="Times New Roman" w:hAnsi="Times New Roman" w:cs="Times New Roman"/>
            <w:sz w:val="20"/>
            <w:szCs w:val="20"/>
          </w:rPr>
          <w:t>lowers</w:t>
        </w:r>
      </w:ins>
      <w:r>
        <w:rPr>
          <w:rFonts w:ascii="Times New Roman" w:eastAsia="Times New Roman" w:hAnsi="Times New Roman" w:cs="Times New Roman"/>
          <w:sz w:val="20"/>
          <w:szCs w:val="20"/>
        </w:rPr>
        <w:t xml:space="preserve"> polarization dramatically (Table 4), and its influence is stronger than that of the mean boundary. This is also evident in Figures 2 and 3.  We interpret this as an unbalanced mitigating influence of agents with higher than average boundaries (see discussion).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also lowers polarization, although far not as strongly as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 </w:t>
      </w:r>
    </w:p>
    <w:p w14:paraId="47E039D1" w14:textId="77777777" w:rsidR="00600FE1" w:rsidRDefault="00600FE1">
      <w:pPr>
        <w:rPr>
          <w:rFonts w:ascii="Times New Roman" w:eastAsia="Times New Roman" w:hAnsi="Times New Roman" w:cs="Times New Roman"/>
          <w:sz w:val="20"/>
          <w:szCs w:val="20"/>
        </w:rPr>
      </w:pPr>
    </w:p>
    <w:p w14:paraId="0016D0E2"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7727806" wp14:editId="7D737563">
            <wp:extent cx="4059135" cy="32432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059135" cy="3243263"/>
                    </a:xfrm>
                    <a:prstGeom prst="rect">
                      <a:avLst/>
                    </a:prstGeom>
                    <a:ln/>
                  </pic:spPr>
                </pic:pic>
              </a:graphicData>
            </a:graphic>
          </wp:inline>
        </w:drawing>
      </w:r>
    </w:p>
    <w:p w14:paraId="06582C4C" w14:textId="77777777" w:rsidR="00600FE1" w:rsidRDefault="009F245C">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18"/>
          <w:szCs w:val="18"/>
        </w:rPr>
        <w:t>Fig. 3.</w:t>
      </w:r>
      <w:r>
        <w:rPr>
          <w:rFonts w:ascii="Times New Roman" w:eastAsia="Times New Roman" w:hAnsi="Times New Roman" w:cs="Times New Roman"/>
          <w:sz w:val="18"/>
          <w:szCs w:val="18"/>
        </w:rPr>
        <w:t xml:space="preserve"> ESBG-</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relationship for model VBVI for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Panels represent different values of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w:t>
      </w:r>
    </w:p>
    <w:p w14:paraId="7FA809F1"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drivers of polarization are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σ</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This can also be seen in Figures 2 and 3 for a model with heterogeneous identity (VBVI). Interestingly however,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systematically modulates the relationship between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ε</m:t>
            </m:r>
          </m:sub>
        </m:sSub>
      </m:oMath>
      <w:r>
        <w:rPr>
          <w:rFonts w:ascii="Times New Roman" w:eastAsia="Times New Roman" w:hAnsi="Times New Roman" w:cs="Times New Roman"/>
          <w:sz w:val="20"/>
          <w:szCs w:val="20"/>
        </w:rPr>
        <w:t xml:space="preserve"> and polarization (Figure 3). For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values from 0.25 to 0.61,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is positively associated with polarization across boundary values. However, polarization decreases when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is raised from 0.61 to 0.73 and 0.85. We interpret this as a consequence of the dominant system dynamics transitioning from polarized state to fractured state for the highest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μ</m:t>
            </m:r>
          </m:e>
          <m:sub>
            <m:r>
              <w:rPr>
                <w:rFonts w:ascii="Times New Roman" w:eastAsia="Times New Roman" w:hAnsi="Times New Roman" w:cs="Times New Roman"/>
                <w:sz w:val="20"/>
                <w:szCs w:val="20"/>
              </w:rPr>
              <m:t>SPIRO</m:t>
            </m:r>
          </m:sub>
        </m:sSub>
      </m:oMath>
      <w:r>
        <w:rPr>
          <w:rFonts w:ascii="Times New Roman" w:eastAsia="Times New Roman" w:hAnsi="Times New Roman" w:cs="Times New Roman"/>
          <w:sz w:val="20"/>
          <w:szCs w:val="20"/>
        </w:rPr>
        <w:t xml:space="preserve"> values (see discussion). </w:t>
      </w:r>
    </w:p>
    <w:p w14:paraId="6C926218" w14:textId="77777777" w:rsidR="00600FE1" w:rsidRDefault="00600FE1">
      <w:pPr>
        <w:rPr>
          <w:rFonts w:ascii="Times New Roman" w:eastAsia="Times New Roman" w:hAnsi="Times New Roman" w:cs="Times New Roman"/>
          <w:sz w:val="20"/>
          <w:szCs w:val="20"/>
        </w:rPr>
      </w:pPr>
    </w:p>
    <w:p w14:paraId="46CA30F9" w14:textId="77777777" w:rsidR="00600FE1" w:rsidRDefault="009F245C">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4:</w:t>
      </w:r>
      <w:r>
        <w:rPr>
          <w:rFonts w:ascii="Times New Roman" w:eastAsia="Times New Roman" w:hAnsi="Times New Roman" w:cs="Times New Roman"/>
          <w:sz w:val="18"/>
          <w:szCs w:val="18"/>
        </w:rPr>
        <w:t xml:space="preserve"> Regression on ESBG in model VBVI. (N=460,800)</w:t>
      </w:r>
    </w:p>
    <w:p w14:paraId="55C59CD8" w14:textId="77777777" w:rsidR="00600FE1" w:rsidRDefault="00600FE1">
      <w:pPr>
        <w:widowControl w:val="0"/>
        <w:spacing w:line="240" w:lineRule="auto"/>
        <w:jc w:val="center"/>
        <w:rPr>
          <w:rFonts w:ascii="Times New Roman" w:eastAsia="Times New Roman" w:hAnsi="Times New Roman" w:cs="Times New Roman"/>
          <w:sz w:val="18"/>
          <w:szCs w:val="18"/>
        </w:rPr>
      </w:pPr>
    </w:p>
    <w:tbl>
      <w:tblPr>
        <w:tblStyle w:val="a2"/>
        <w:tblW w:w="8010" w:type="dxa"/>
        <w:tblBorders>
          <w:top w:val="nil"/>
          <w:left w:val="nil"/>
          <w:bottom w:val="nil"/>
          <w:right w:val="nil"/>
          <w:insideH w:val="nil"/>
          <w:insideV w:val="nil"/>
        </w:tblBorders>
        <w:tblLayout w:type="fixed"/>
        <w:tblLook w:val="0600" w:firstRow="0" w:lastRow="0" w:firstColumn="0" w:lastColumn="0" w:noHBand="1" w:noVBand="1"/>
      </w:tblPr>
      <w:tblGrid>
        <w:gridCol w:w="3195"/>
        <w:gridCol w:w="1215"/>
        <w:gridCol w:w="1350"/>
        <w:gridCol w:w="1215"/>
        <w:gridCol w:w="1035"/>
      </w:tblGrid>
      <w:tr w:rsidR="00600FE1" w14:paraId="2BBA5EEC" w14:textId="77777777">
        <w:trPr>
          <w:trHeight w:val="500"/>
        </w:trPr>
        <w:tc>
          <w:tcPr>
            <w:tcW w:w="3195" w:type="dxa"/>
            <w:tcBorders>
              <w:top w:val="single" w:sz="12" w:space="0" w:color="000000"/>
              <w:left w:val="nil"/>
              <w:bottom w:val="single" w:sz="8" w:space="0" w:color="000000"/>
              <w:right w:val="nil"/>
            </w:tcBorders>
            <w:tcMar>
              <w:top w:w="100" w:type="dxa"/>
              <w:left w:w="100" w:type="dxa"/>
              <w:bottom w:w="100" w:type="dxa"/>
              <w:right w:w="100" w:type="dxa"/>
            </w:tcMar>
          </w:tcPr>
          <w:p w14:paraId="191EE2E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single" w:sz="12" w:space="0" w:color="000000"/>
              <w:left w:val="nil"/>
              <w:bottom w:val="single" w:sz="8" w:space="0" w:color="000000"/>
              <w:right w:val="nil"/>
            </w:tcBorders>
            <w:tcMar>
              <w:top w:w="100" w:type="dxa"/>
              <w:left w:w="100" w:type="dxa"/>
              <w:bottom w:w="100" w:type="dxa"/>
              <w:right w:w="100" w:type="dxa"/>
            </w:tcMar>
          </w:tcPr>
          <w:p w14:paraId="50F2DED4"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Estimate</w:t>
            </w:r>
          </w:p>
        </w:tc>
        <w:tc>
          <w:tcPr>
            <w:tcW w:w="1350" w:type="dxa"/>
            <w:tcBorders>
              <w:top w:val="single" w:sz="12" w:space="0" w:color="000000"/>
              <w:left w:val="nil"/>
              <w:bottom w:val="single" w:sz="8" w:space="0" w:color="000000"/>
              <w:right w:val="nil"/>
            </w:tcBorders>
            <w:tcMar>
              <w:top w:w="100" w:type="dxa"/>
              <w:left w:w="100" w:type="dxa"/>
              <w:bottom w:w="100" w:type="dxa"/>
              <w:right w:w="100" w:type="dxa"/>
            </w:tcMar>
          </w:tcPr>
          <w:p w14:paraId="105B45FB"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Std. Error</w:t>
            </w:r>
          </w:p>
        </w:tc>
        <w:tc>
          <w:tcPr>
            <w:tcW w:w="1215" w:type="dxa"/>
            <w:tcBorders>
              <w:top w:val="single" w:sz="12" w:space="0" w:color="000000"/>
              <w:left w:val="nil"/>
              <w:bottom w:val="single" w:sz="8" w:space="0" w:color="000000"/>
              <w:right w:val="nil"/>
            </w:tcBorders>
            <w:tcMar>
              <w:top w:w="100" w:type="dxa"/>
              <w:left w:w="100" w:type="dxa"/>
              <w:bottom w:w="100" w:type="dxa"/>
              <w:right w:w="100" w:type="dxa"/>
            </w:tcMar>
          </w:tcPr>
          <w:p w14:paraId="1898754B"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 value</w:t>
            </w:r>
          </w:p>
        </w:tc>
        <w:tc>
          <w:tcPr>
            <w:tcW w:w="1035" w:type="dxa"/>
            <w:tcBorders>
              <w:top w:val="single" w:sz="12" w:space="0" w:color="000000"/>
              <w:left w:val="nil"/>
              <w:bottom w:val="single" w:sz="8" w:space="0" w:color="000000"/>
              <w:right w:val="nil"/>
            </w:tcBorders>
            <w:tcMar>
              <w:top w:w="100" w:type="dxa"/>
              <w:left w:w="100" w:type="dxa"/>
              <w:bottom w:w="100" w:type="dxa"/>
              <w:right w:w="100" w:type="dxa"/>
            </w:tcMar>
          </w:tcPr>
          <w:p w14:paraId="2BD8802F" w14:textId="77777777" w:rsidR="00600FE1" w:rsidRDefault="009F245C">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Pr</w:t>
            </w:r>
            <w:proofErr w:type="spellEnd"/>
            <w:r>
              <w:rPr>
                <w:rFonts w:ascii="Times New Roman" w:eastAsia="Times New Roman" w:hAnsi="Times New Roman" w:cs="Times New Roman"/>
                <w:b/>
                <w:sz w:val="18"/>
                <w:szCs w:val="18"/>
              </w:rPr>
              <w:t>(&gt;|t|)</w:t>
            </w:r>
          </w:p>
        </w:tc>
      </w:tr>
      <w:tr w:rsidR="00600FE1" w14:paraId="521DD69C" w14:textId="77777777">
        <w:trPr>
          <w:trHeight w:val="425"/>
        </w:trPr>
        <w:tc>
          <w:tcPr>
            <w:tcW w:w="3195" w:type="dxa"/>
            <w:tcBorders>
              <w:top w:val="nil"/>
              <w:left w:val="nil"/>
              <w:bottom w:val="nil"/>
              <w:right w:val="nil"/>
            </w:tcBorders>
            <w:tcMar>
              <w:top w:w="100" w:type="dxa"/>
              <w:left w:w="100" w:type="dxa"/>
              <w:bottom w:w="100" w:type="dxa"/>
              <w:right w:w="100" w:type="dxa"/>
            </w:tcMar>
          </w:tcPr>
          <w:p w14:paraId="27D84107"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Intercept</w:t>
            </w:r>
          </w:p>
        </w:tc>
        <w:tc>
          <w:tcPr>
            <w:tcW w:w="1215" w:type="dxa"/>
            <w:tcBorders>
              <w:top w:val="nil"/>
              <w:left w:val="nil"/>
              <w:bottom w:val="nil"/>
              <w:right w:val="nil"/>
            </w:tcBorders>
            <w:tcMar>
              <w:top w:w="100" w:type="dxa"/>
              <w:left w:w="100" w:type="dxa"/>
              <w:bottom w:w="100" w:type="dxa"/>
              <w:right w:w="100" w:type="dxa"/>
            </w:tcMar>
          </w:tcPr>
          <w:p w14:paraId="2E43735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0.401</w:t>
            </w:r>
          </w:p>
        </w:tc>
        <w:tc>
          <w:tcPr>
            <w:tcW w:w="1350" w:type="dxa"/>
            <w:tcBorders>
              <w:top w:val="nil"/>
              <w:left w:val="nil"/>
              <w:bottom w:val="nil"/>
              <w:right w:val="nil"/>
            </w:tcBorders>
            <w:tcMar>
              <w:top w:w="100" w:type="dxa"/>
              <w:left w:w="100" w:type="dxa"/>
              <w:bottom w:w="100" w:type="dxa"/>
              <w:right w:w="100" w:type="dxa"/>
            </w:tcMar>
          </w:tcPr>
          <w:p w14:paraId="6CACF3F2"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42178A3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354.267</w:t>
            </w:r>
          </w:p>
        </w:tc>
        <w:tc>
          <w:tcPr>
            <w:tcW w:w="1035" w:type="dxa"/>
            <w:tcBorders>
              <w:top w:val="nil"/>
              <w:left w:val="nil"/>
              <w:bottom w:val="nil"/>
              <w:right w:val="nil"/>
            </w:tcBorders>
            <w:tcMar>
              <w:top w:w="100" w:type="dxa"/>
              <w:left w:w="100" w:type="dxa"/>
              <w:bottom w:w="100" w:type="dxa"/>
              <w:right w:w="100" w:type="dxa"/>
            </w:tcMar>
          </w:tcPr>
          <w:p w14:paraId="1C1E513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025D79B8" w14:textId="77777777">
        <w:trPr>
          <w:trHeight w:val="545"/>
        </w:trPr>
        <w:tc>
          <w:tcPr>
            <w:tcW w:w="3195" w:type="dxa"/>
            <w:tcBorders>
              <w:top w:val="nil"/>
              <w:left w:val="nil"/>
              <w:bottom w:val="nil"/>
              <w:right w:val="nil"/>
            </w:tcBorders>
            <w:tcMar>
              <w:top w:w="100" w:type="dxa"/>
              <w:left w:w="100" w:type="dxa"/>
              <w:bottom w:w="100" w:type="dxa"/>
              <w:right w:w="100" w:type="dxa"/>
            </w:tcMar>
          </w:tcPr>
          <w:p w14:paraId="5DBF0AA4"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(contrast: 0)</w:t>
            </w:r>
          </w:p>
        </w:tc>
        <w:tc>
          <w:tcPr>
            <w:tcW w:w="1215" w:type="dxa"/>
            <w:tcBorders>
              <w:top w:val="nil"/>
              <w:left w:val="nil"/>
              <w:bottom w:val="nil"/>
              <w:right w:val="nil"/>
            </w:tcBorders>
            <w:tcMar>
              <w:top w:w="100" w:type="dxa"/>
              <w:left w:w="100" w:type="dxa"/>
              <w:bottom w:w="100" w:type="dxa"/>
              <w:right w:w="100" w:type="dxa"/>
            </w:tcMar>
          </w:tcPr>
          <w:p w14:paraId="05082BF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258B7C4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732B3F3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5D257DF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7F209477" w14:textId="77777777">
        <w:trPr>
          <w:trHeight w:val="410"/>
        </w:trPr>
        <w:tc>
          <w:tcPr>
            <w:tcW w:w="3195" w:type="dxa"/>
            <w:tcBorders>
              <w:top w:val="nil"/>
              <w:left w:val="nil"/>
              <w:bottom w:val="nil"/>
              <w:right w:val="nil"/>
            </w:tcBorders>
            <w:tcMar>
              <w:top w:w="100" w:type="dxa"/>
              <w:left w:w="100" w:type="dxa"/>
              <w:bottom w:w="100" w:type="dxa"/>
              <w:right w:w="100" w:type="dxa"/>
            </w:tcMar>
          </w:tcPr>
          <w:p w14:paraId="57134249"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0.05</w:t>
            </w:r>
          </w:p>
        </w:tc>
        <w:tc>
          <w:tcPr>
            <w:tcW w:w="1215" w:type="dxa"/>
            <w:tcBorders>
              <w:top w:val="nil"/>
              <w:left w:val="nil"/>
              <w:bottom w:val="nil"/>
              <w:right w:val="nil"/>
            </w:tcBorders>
            <w:tcMar>
              <w:top w:w="100" w:type="dxa"/>
              <w:left w:w="100" w:type="dxa"/>
              <w:bottom w:w="100" w:type="dxa"/>
              <w:right w:w="100" w:type="dxa"/>
            </w:tcMar>
          </w:tcPr>
          <w:p w14:paraId="18E2DE7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-0.015</w:t>
            </w:r>
          </w:p>
        </w:tc>
        <w:tc>
          <w:tcPr>
            <w:tcW w:w="1350" w:type="dxa"/>
            <w:tcBorders>
              <w:top w:val="nil"/>
              <w:left w:val="nil"/>
              <w:bottom w:val="nil"/>
              <w:right w:val="nil"/>
            </w:tcBorders>
            <w:tcMar>
              <w:top w:w="100" w:type="dxa"/>
              <w:left w:w="100" w:type="dxa"/>
              <w:bottom w:w="100" w:type="dxa"/>
              <w:right w:w="100" w:type="dxa"/>
            </w:tcMar>
          </w:tcPr>
          <w:p w14:paraId="527C391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02A70F5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-21.450</w:t>
            </w:r>
          </w:p>
        </w:tc>
        <w:tc>
          <w:tcPr>
            <w:tcW w:w="1035" w:type="dxa"/>
            <w:tcBorders>
              <w:top w:val="nil"/>
              <w:left w:val="nil"/>
              <w:bottom w:val="nil"/>
              <w:right w:val="nil"/>
            </w:tcBorders>
            <w:tcMar>
              <w:top w:w="100" w:type="dxa"/>
              <w:left w:w="100" w:type="dxa"/>
              <w:bottom w:w="100" w:type="dxa"/>
              <w:right w:w="100" w:type="dxa"/>
            </w:tcMar>
          </w:tcPr>
          <w:p w14:paraId="5E04F46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49AE98F0" w14:textId="77777777">
        <w:trPr>
          <w:trHeight w:val="410"/>
        </w:trPr>
        <w:tc>
          <w:tcPr>
            <w:tcW w:w="3195" w:type="dxa"/>
            <w:tcBorders>
              <w:top w:val="nil"/>
              <w:left w:val="nil"/>
              <w:bottom w:val="nil"/>
              <w:right w:val="nil"/>
            </w:tcBorders>
            <w:tcMar>
              <w:top w:w="100" w:type="dxa"/>
              <w:left w:w="100" w:type="dxa"/>
              <w:bottom w:w="100" w:type="dxa"/>
              <w:right w:w="100" w:type="dxa"/>
            </w:tcMar>
          </w:tcPr>
          <w:p w14:paraId="1FEC9EE8"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0.10</w:t>
            </w:r>
          </w:p>
        </w:tc>
        <w:tc>
          <w:tcPr>
            <w:tcW w:w="1215" w:type="dxa"/>
            <w:tcBorders>
              <w:top w:val="nil"/>
              <w:left w:val="nil"/>
              <w:bottom w:val="nil"/>
              <w:right w:val="nil"/>
            </w:tcBorders>
            <w:tcMar>
              <w:top w:w="100" w:type="dxa"/>
              <w:left w:w="100" w:type="dxa"/>
              <w:bottom w:w="100" w:type="dxa"/>
              <w:right w:w="100" w:type="dxa"/>
            </w:tcMar>
          </w:tcPr>
          <w:p w14:paraId="5398DF8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-0.027</w:t>
            </w:r>
          </w:p>
        </w:tc>
        <w:tc>
          <w:tcPr>
            <w:tcW w:w="1350" w:type="dxa"/>
            <w:tcBorders>
              <w:top w:val="nil"/>
              <w:left w:val="nil"/>
              <w:bottom w:val="nil"/>
              <w:right w:val="nil"/>
            </w:tcBorders>
            <w:tcMar>
              <w:top w:w="100" w:type="dxa"/>
              <w:left w:w="100" w:type="dxa"/>
              <w:bottom w:w="100" w:type="dxa"/>
              <w:right w:w="100" w:type="dxa"/>
            </w:tcMar>
          </w:tcPr>
          <w:p w14:paraId="2AC52A0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68EAD19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-38.374</w:t>
            </w:r>
          </w:p>
        </w:tc>
        <w:tc>
          <w:tcPr>
            <w:tcW w:w="1035" w:type="dxa"/>
            <w:tcBorders>
              <w:top w:val="nil"/>
              <w:left w:val="nil"/>
              <w:bottom w:val="nil"/>
              <w:right w:val="nil"/>
            </w:tcBorders>
            <w:tcMar>
              <w:top w:w="100" w:type="dxa"/>
              <w:left w:w="100" w:type="dxa"/>
              <w:bottom w:w="100" w:type="dxa"/>
              <w:right w:w="100" w:type="dxa"/>
            </w:tcMar>
          </w:tcPr>
          <w:p w14:paraId="1376A542"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46D5BD8E" w14:textId="77777777">
        <w:trPr>
          <w:trHeight w:val="410"/>
        </w:trPr>
        <w:tc>
          <w:tcPr>
            <w:tcW w:w="3195" w:type="dxa"/>
            <w:tcBorders>
              <w:top w:val="nil"/>
              <w:left w:val="nil"/>
              <w:bottom w:val="nil"/>
              <w:right w:val="nil"/>
            </w:tcBorders>
            <w:tcMar>
              <w:top w:w="100" w:type="dxa"/>
              <w:left w:w="100" w:type="dxa"/>
              <w:bottom w:w="100" w:type="dxa"/>
              <w:right w:w="100" w:type="dxa"/>
            </w:tcMar>
          </w:tcPr>
          <w:p w14:paraId="4A2DFF5C"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0.15</w:t>
            </w:r>
          </w:p>
        </w:tc>
        <w:tc>
          <w:tcPr>
            <w:tcW w:w="1215" w:type="dxa"/>
            <w:tcBorders>
              <w:top w:val="nil"/>
              <w:left w:val="nil"/>
              <w:bottom w:val="nil"/>
              <w:right w:val="nil"/>
            </w:tcBorders>
            <w:tcMar>
              <w:top w:w="100" w:type="dxa"/>
              <w:left w:w="100" w:type="dxa"/>
              <w:bottom w:w="100" w:type="dxa"/>
              <w:right w:w="100" w:type="dxa"/>
            </w:tcMar>
          </w:tcPr>
          <w:p w14:paraId="61AA53E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-0.036</w:t>
            </w:r>
          </w:p>
        </w:tc>
        <w:tc>
          <w:tcPr>
            <w:tcW w:w="1350" w:type="dxa"/>
            <w:tcBorders>
              <w:top w:val="nil"/>
              <w:left w:val="nil"/>
              <w:bottom w:val="nil"/>
              <w:right w:val="nil"/>
            </w:tcBorders>
            <w:tcMar>
              <w:top w:w="100" w:type="dxa"/>
              <w:left w:w="100" w:type="dxa"/>
              <w:bottom w:w="100" w:type="dxa"/>
              <w:right w:w="100" w:type="dxa"/>
            </w:tcMar>
          </w:tcPr>
          <w:p w14:paraId="5E61727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5B71769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-50.784</w:t>
            </w:r>
          </w:p>
        </w:tc>
        <w:tc>
          <w:tcPr>
            <w:tcW w:w="1035" w:type="dxa"/>
            <w:tcBorders>
              <w:top w:val="nil"/>
              <w:left w:val="nil"/>
              <w:bottom w:val="nil"/>
              <w:right w:val="nil"/>
            </w:tcBorders>
            <w:tcMar>
              <w:top w:w="100" w:type="dxa"/>
              <w:left w:w="100" w:type="dxa"/>
              <w:bottom w:w="100" w:type="dxa"/>
              <w:right w:w="100" w:type="dxa"/>
            </w:tcMar>
          </w:tcPr>
          <w:p w14:paraId="2ADEF7D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6401D037" w14:textId="77777777">
        <w:trPr>
          <w:trHeight w:val="545"/>
        </w:trPr>
        <w:tc>
          <w:tcPr>
            <w:tcW w:w="3195" w:type="dxa"/>
            <w:tcBorders>
              <w:top w:val="nil"/>
              <w:left w:val="nil"/>
              <w:bottom w:val="nil"/>
              <w:right w:val="nil"/>
            </w:tcBorders>
            <w:tcMar>
              <w:top w:w="100" w:type="dxa"/>
              <w:left w:w="100" w:type="dxa"/>
              <w:bottom w:w="100" w:type="dxa"/>
              <w:right w:w="100" w:type="dxa"/>
            </w:tcMar>
          </w:tcPr>
          <w:p w14:paraId="10D5C602"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(contrast: 0.25)</w:t>
            </w:r>
          </w:p>
        </w:tc>
        <w:tc>
          <w:tcPr>
            <w:tcW w:w="1215" w:type="dxa"/>
            <w:tcBorders>
              <w:top w:val="nil"/>
              <w:left w:val="nil"/>
              <w:bottom w:val="nil"/>
              <w:right w:val="nil"/>
            </w:tcBorders>
            <w:tcMar>
              <w:top w:w="100" w:type="dxa"/>
              <w:left w:w="100" w:type="dxa"/>
              <w:bottom w:w="100" w:type="dxa"/>
              <w:right w:w="100" w:type="dxa"/>
            </w:tcMar>
          </w:tcPr>
          <w:p w14:paraId="7419F0E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223B8DE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61BFDBE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186489A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673689DA" w14:textId="77777777">
        <w:trPr>
          <w:trHeight w:val="410"/>
        </w:trPr>
        <w:tc>
          <w:tcPr>
            <w:tcW w:w="3195" w:type="dxa"/>
            <w:tcBorders>
              <w:top w:val="nil"/>
              <w:left w:val="nil"/>
              <w:bottom w:val="nil"/>
              <w:right w:val="nil"/>
            </w:tcBorders>
            <w:tcMar>
              <w:top w:w="100" w:type="dxa"/>
              <w:left w:w="100" w:type="dxa"/>
              <w:bottom w:w="100" w:type="dxa"/>
              <w:right w:w="100" w:type="dxa"/>
            </w:tcMar>
          </w:tcPr>
          <w:p w14:paraId="349DB42F"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0.37</w:t>
            </w:r>
          </w:p>
        </w:tc>
        <w:tc>
          <w:tcPr>
            <w:tcW w:w="1215" w:type="dxa"/>
            <w:tcBorders>
              <w:top w:val="nil"/>
              <w:left w:val="nil"/>
              <w:bottom w:val="nil"/>
              <w:right w:val="nil"/>
            </w:tcBorders>
            <w:tcMar>
              <w:top w:w="100" w:type="dxa"/>
              <w:left w:w="100" w:type="dxa"/>
              <w:bottom w:w="100" w:type="dxa"/>
              <w:right w:w="100" w:type="dxa"/>
            </w:tcMar>
          </w:tcPr>
          <w:p w14:paraId="21163FA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0.057</w:t>
            </w:r>
          </w:p>
        </w:tc>
        <w:tc>
          <w:tcPr>
            <w:tcW w:w="1350" w:type="dxa"/>
            <w:tcBorders>
              <w:top w:val="nil"/>
              <w:left w:val="nil"/>
              <w:bottom w:val="nil"/>
              <w:right w:val="nil"/>
            </w:tcBorders>
            <w:tcMar>
              <w:top w:w="100" w:type="dxa"/>
              <w:left w:w="100" w:type="dxa"/>
              <w:bottom w:w="100" w:type="dxa"/>
              <w:right w:w="100" w:type="dxa"/>
            </w:tcMar>
          </w:tcPr>
          <w:p w14:paraId="6D939AB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52A3442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65.217</w:t>
            </w:r>
          </w:p>
        </w:tc>
        <w:tc>
          <w:tcPr>
            <w:tcW w:w="1035" w:type="dxa"/>
            <w:tcBorders>
              <w:top w:val="nil"/>
              <w:left w:val="nil"/>
              <w:bottom w:val="nil"/>
              <w:right w:val="nil"/>
            </w:tcBorders>
            <w:tcMar>
              <w:top w:w="100" w:type="dxa"/>
              <w:left w:w="100" w:type="dxa"/>
              <w:bottom w:w="100" w:type="dxa"/>
              <w:right w:w="100" w:type="dxa"/>
            </w:tcMar>
          </w:tcPr>
          <w:p w14:paraId="5C7A9F1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751DE0F9" w14:textId="77777777">
        <w:trPr>
          <w:trHeight w:val="410"/>
        </w:trPr>
        <w:tc>
          <w:tcPr>
            <w:tcW w:w="3195" w:type="dxa"/>
            <w:tcBorders>
              <w:top w:val="nil"/>
              <w:left w:val="nil"/>
              <w:bottom w:val="nil"/>
              <w:right w:val="nil"/>
            </w:tcBorders>
            <w:tcMar>
              <w:top w:w="100" w:type="dxa"/>
              <w:left w:w="100" w:type="dxa"/>
              <w:bottom w:w="100" w:type="dxa"/>
              <w:right w:w="100" w:type="dxa"/>
            </w:tcMar>
          </w:tcPr>
          <w:p w14:paraId="32534F21"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lastRenderedPageBreak/>
              <w:t>0.49</w:t>
            </w:r>
          </w:p>
        </w:tc>
        <w:tc>
          <w:tcPr>
            <w:tcW w:w="1215" w:type="dxa"/>
            <w:tcBorders>
              <w:top w:val="nil"/>
              <w:left w:val="nil"/>
              <w:bottom w:val="nil"/>
              <w:right w:val="nil"/>
            </w:tcBorders>
            <w:tcMar>
              <w:top w:w="100" w:type="dxa"/>
              <w:left w:w="100" w:type="dxa"/>
              <w:bottom w:w="100" w:type="dxa"/>
              <w:right w:w="100" w:type="dxa"/>
            </w:tcMar>
          </w:tcPr>
          <w:p w14:paraId="410F842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0.110</w:t>
            </w:r>
          </w:p>
        </w:tc>
        <w:tc>
          <w:tcPr>
            <w:tcW w:w="1350" w:type="dxa"/>
            <w:tcBorders>
              <w:top w:val="nil"/>
              <w:left w:val="nil"/>
              <w:bottom w:val="nil"/>
              <w:right w:val="nil"/>
            </w:tcBorders>
            <w:tcMar>
              <w:top w:w="100" w:type="dxa"/>
              <w:left w:w="100" w:type="dxa"/>
              <w:bottom w:w="100" w:type="dxa"/>
              <w:right w:w="100" w:type="dxa"/>
            </w:tcMar>
          </w:tcPr>
          <w:p w14:paraId="0B4D7382"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3555039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125.936</w:t>
            </w:r>
          </w:p>
        </w:tc>
        <w:tc>
          <w:tcPr>
            <w:tcW w:w="1035" w:type="dxa"/>
            <w:tcBorders>
              <w:top w:val="nil"/>
              <w:left w:val="nil"/>
              <w:bottom w:val="nil"/>
              <w:right w:val="nil"/>
            </w:tcBorders>
            <w:tcMar>
              <w:top w:w="100" w:type="dxa"/>
              <w:left w:w="100" w:type="dxa"/>
              <w:bottom w:w="100" w:type="dxa"/>
              <w:right w:w="100" w:type="dxa"/>
            </w:tcMar>
          </w:tcPr>
          <w:p w14:paraId="1976942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01201299" w14:textId="77777777">
        <w:trPr>
          <w:trHeight w:val="410"/>
        </w:trPr>
        <w:tc>
          <w:tcPr>
            <w:tcW w:w="3195" w:type="dxa"/>
            <w:tcBorders>
              <w:top w:val="nil"/>
              <w:left w:val="nil"/>
              <w:bottom w:val="nil"/>
              <w:right w:val="nil"/>
            </w:tcBorders>
            <w:tcMar>
              <w:top w:w="100" w:type="dxa"/>
              <w:left w:w="100" w:type="dxa"/>
              <w:bottom w:w="100" w:type="dxa"/>
              <w:right w:w="100" w:type="dxa"/>
            </w:tcMar>
          </w:tcPr>
          <w:p w14:paraId="164C9DA1"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0.61</w:t>
            </w:r>
          </w:p>
        </w:tc>
        <w:tc>
          <w:tcPr>
            <w:tcW w:w="1215" w:type="dxa"/>
            <w:tcBorders>
              <w:top w:val="nil"/>
              <w:left w:val="nil"/>
              <w:bottom w:val="nil"/>
              <w:right w:val="nil"/>
            </w:tcBorders>
            <w:tcMar>
              <w:top w:w="100" w:type="dxa"/>
              <w:left w:w="100" w:type="dxa"/>
              <w:bottom w:w="100" w:type="dxa"/>
              <w:right w:w="100" w:type="dxa"/>
            </w:tcMar>
          </w:tcPr>
          <w:p w14:paraId="1447F5F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0.150</w:t>
            </w:r>
          </w:p>
        </w:tc>
        <w:tc>
          <w:tcPr>
            <w:tcW w:w="1350" w:type="dxa"/>
            <w:tcBorders>
              <w:top w:val="nil"/>
              <w:left w:val="nil"/>
              <w:bottom w:val="nil"/>
              <w:right w:val="nil"/>
            </w:tcBorders>
            <w:tcMar>
              <w:top w:w="100" w:type="dxa"/>
              <w:left w:w="100" w:type="dxa"/>
              <w:bottom w:w="100" w:type="dxa"/>
              <w:right w:w="100" w:type="dxa"/>
            </w:tcMar>
          </w:tcPr>
          <w:p w14:paraId="27B4D63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5F8A8D4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171.538</w:t>
            </w:r>
          </w:p>
        </w:tc>
        <w:tc>
          <w:tcPr>
            <w:tcW w:w="1035" w:type="dxa"/>
            <w:tcBorders>
              <w:top w:val="nil"/>
              <w:left w:val="nil"/>
              <w:bottom w:val="nil"/>
              <w:right w:val="nil"/>
            </w:tcBorders>
            <w:tcMar>
              <w:top w:w="100" w:type="dxa"/>
              <w:left w:w="100" w:type="dxa"/>
              <w:bottom w:w="100" w:type="dxa"/>
              <w:right w:w="100" w:type="dxa"/>
            </w:tcMar>
          </w:tcPr>
          <w:p w14:paraId="615B282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461D7038" w14:textId="77777777">
        <w:trPr>
          <w:trHeight w:val="410"/>
        </w:trPr>
        <w:tc>
          <w:tcPr>
            <w:tcW w:w="3195" w:type="dxa"/>
            <w:tcBorders>
              <w:top w:val="nil"/>
              <w:left w:val="nil"/>
              <w:bottom w:val="nil"/>
              <w:right w:val="nil"/>
            </w:tcBorders>
            <w:tcMar>
              <w:top w:w="100" w:type="dxa"/>
              <w:left w:w="100" w:type="dxa"/>
              <w:bottom w:w="100" w:type="dxa"/>
              <w:right w:w="100" w:type="dxa"/>
            </w:tcMar>
          </w:tcPr>
          <w:p w14:paraId="4676346C"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0.73</w:t>
            </w:r>
          </w:p>
        </w:tc>
        <w:tc>
          <w:tcPr>
            <w:tcW w:w="1215" w:type="dxa"/>
            <w:tcBorders>
              <w:top w:val="nil"/>
              <w:left w:val="nil"/>
              <w:bottom w:val="nil"/>
              <w:right w:val="nil"/>
            </w:tcBorders>
            <w:tcMar>
              <w:top w:w="100" w:type="dxa"/>
              <w:left w:w="100" w:type="dxa"/>
              <w:bottom w:w="100" w:type="dxa"/>
              <w:right w:w="100" w:type="dxa"/>
            </w:tcMar>
          </w:tcPr>
          <w:p w14:paraId="3FC5FFF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0.076</w:t>
            </w:r>
          </w:p>
        </w:tc>
        <w:tc>
          <w:tcPr>
            <w:tcW w:w="1350" w:type="dxa"/>
            <w:tcBorders>
              <w:top w:val="nil"/>
              <w:left w:val="nil"/>
              <w:bottom w:val="nil"/>
              <w:right w:val="nil"/>
            </w:tcBorders>
            <w:tcMar>
              <w:top w:w="100" w:type="dxa"/>
              <w:left w:w="100" w:type="dxa"/>
              <w:bottom w:w="100" w:type="dxa"/>
              <w:right w:w="100" w:type="dxa"/>
            </w:tcMar>
          </w:tcPr>
          <w:p w14:paraId="29F92E7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5777C07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86.889</w:t>
            </w:r>
          </w:p>
        </w:tc>
        <w:tc>
          <w:tcPr>
            <w:tcW w:w="1035" w:type="dxa"/>
            <w:tcBorders>
              <w:top w:val="nil"/>
              <w:left w:val="nil"/>
              <w:bottom w:val="nil"/>
              <w:right w:val="nil"/>
            </w:tcBorders>
            <w:tcMar>
              <w:top w:w="100" w:type="dxa"/>
              <w:left w:w="100" w:type="dxa"/>
              <w:bottom w:w="100" w:type="dxa"/>
              <w:right w:w="100" w:type="dxa"/>
            </w:tcMar>
          </w:tcPr>
          <w:p w14:paraId="281EF15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36EA6D36" w14:textId="77777777">
        <w:trPr>
          <w:trHeight w:val="410"/>
        </w:trPr>
        <w:tc>
          <w:tcPr>
            <w:tcW w:w="3195" w:type="dxa"/>
            <w:tcBorders>
              <w:top w:val="nil"/>
              <w:left w:val="nil"/>
              <w:bottom w:val="nil"/>
              <w:right w:val="nil"/>
            </w:tcBorders>
            <w:tcMar>
              <w:top w:w="100" w:type="dxa"/>
              <w:left w:w="100" w:type="dxa"/>
              <w:bottom w:w="100" w:type="dxa"/>
              <w:right w:w="100" w:type="dxa"/>
            </w:tcMar>
          </w:tcPr>
          <w:p w14:paraId="7266F779"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0.85</w:t>
            </w:r>
          </w:p>
        </w:tc>
        <w:tc>
          <w:tcPr>
            <w:tcW w:w="1215" w:type="dxa"/>
            <w:tcBorders>
              <w:top w:val="nil"/>
              <w:left w:val="nil"/>
              <w:bottom w:val="nil"/>
              <w:right w:val="nil"/>
            </w:tcBorders>
            <w:tcMar>
              <w:top w:w="100" w:type="dxa"/>
              <w:left w:w="100" w:type="dxa"/>
              <w:bottom w:w="100" w:type="dxa"/>
              <w:right w:w="100" w:type="dxa"/>
            </w:tcMar>
          </w:tcPr>
          <w:p w14:paraId="7330C2B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0.091</w:t>
            </w:r>
          </w:p>
        </w:tc>
        <w:tc>
          <w:tcPr>
            <w:tcW w:w="1350" w:type="dxa"/>
            <w:tcBorders>
              <w:top w:val="nil"/>
              <w:left w:val="nil"/>
              <w:bottom w:val="nil"/>
              <w:right w:val="nil"/>
            </w:tcBorders>
            <w:tcMar>
              <w:top w:w="100" w:type="dxa"/>
              <w:left w:w="100" w:type="dxa"/>
              <w:bottom w:w="100" w:type="dxa"/>
              <w:right w:w="100" w:type="dxa"/>
            </w:tcMar>
          </w:tcPr>
          <w:p w14:paraId="30AA8D5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19FE337B"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103.378</w:t>
            </w:r>
          </w:p>
        </w:tc>
        <w:tc>
          <w:tcPr>
            <w:tcW w:w="1035" w:type="dxa"/>
            <w:tcBorders>
              <w:top w:val="nil"/>
              <w:left w:val="nil"/>
              <w:bottom w:val="nil"/>
              <w:right w:val="nil"/>
            </w:tcBorders>
            <w:tcMar>
              <w:top w:w="100" w:type="dxa"/>
              <w:left w:w="100" w:type="dxa"/>
              <w:bottom w:w="100" w:type="dxa"/>
              <w:right w:w="100" w:type="dxa"/>
            </w:tcMar>
          </w:tcPr>
          <w:p w14:paraId="4809B17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6F3AAF3B" w14:textId="77777777">
        <w:trPr>
          <w:trHeight w:val="545"/>
        </w:trPr>
        <w:tc>
          <w:tcPr>
            <w:tcW w:w="3195" w:type="dxa"/>
            <w:tcBorders>
              <w:top w:val="nil"/>
              <w:left w:val="nil"/>
              <w:bottom w:val="nil"/>
              <w:right w:val="nil"/>
            </w:tcBorders>
            <w:tcMar>
              <w:top w:w="100" w:type="dxa"/>
              <w:left w:w="100" w:type="dxa"/>
              <w:bottom w:w="100" w:type="dxa"/>
              <w:right w:w="100" w:type="dxa"/>
            </w:tcMar>
          </w:tcPr>
          <w:p w14:paraId="5A6C8CED"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(contrast: 0)</w:t>
            </w:r>
          </w:p>
        </w:tc>
        <w:tc>
          <w:tcPr>
            <w:tcW w:w="1215" w:type="dxa"/>
            <w:tcBorders>
              <w:top w:val="nil"/>
              <w:left w:val="nil"/>
              <w:bottom w:val="nil"/>
              <w:right w:val="nil"/>
            </w:tcBorders>
            <w:tcMar>
              <w:top w:w="100" w:type="dxa"/>
              <w:left w:w="100" w:type="dxa"/>
              <w:bottom w:w="100" w:type="dxa"/>
              <w:right w:w="100" w:type="dxa"/>
            </w:tcMar>
          </w:tcPr>
          <w:p w14:paraId="116757E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44A44A2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6DBCAE9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7A822E6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01BB0B03" w14:textId="77777777">
        <w:trPr>
          <w:trHeight w:val="410"/>
        </w:trPr>
        <w:tc>
          <w:tcPr>
            <w:tcW w:w="3195" w:type="dxa"/>
            <w:tcBorders>
              <w:top w:val="nil"/>
              <w:left w:val="nil"/>
              <w:bottom w:val="nil"/>
              <w:right w:val="nil"/>
            </w:tcBorders>
            <w:tcMar>
              <w:top w:w="100" w:type="dxa"/>
              <w:left w:w="100" w:type="dxa"/>
              <w:bottom w:w="100" w:type="dxa"/>
              <w:right w:w="100" w:type="dxa"/>
            </w:tcMar>
          </w:tcPr>
          <w:p w14:paraId="396162D8"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0.05</w:t>
            </w:r>
          </w:p>
        </w:tc>
        <w:tc>
          <w:tcPr>
            <w:tcW w:w="1215" w:type="dxa"/>
            <w:tcBorders>
              <w:top w:val="nil"/>
              <w:left w:val="nil"/>
              <w:bottom w:val="nil"/>
              <w:right w:val="nil"/>
            </w:tcBorders>
            <w:tcMar>
              <w:top w:w="100" w:type="dxa"/>
              <w:left w:w="100" w:type="dxa"/>
              <w:bottom w:w="100" w:type="dxa"/>
              <w:right w:w="100" w:type="dxa"/>
            </w:tcMar>
          </w:tcPr>
          <w:p w14:paraId="6819CE6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-0.021</w:t>
            </w:r>
          </w:p>
        </w:tc>
        <w:tc>
          <w:tcPr>
            <w:tcW w:w="1350" w:type="dxa"/>
            <w:tcBorders>
              <w:top w:val="nil"/>
              <w:left w:val="nil"/>
              <w:bottom w:val="nil"/>
              <w:right w:val="nil"/>
            </w:tcBorders>
            <w:tcMar>
              <w:top w:w="100" w:type="dxa"/>
              <w:left w:w="100" w:type="dxa"/>
              <w:bottom w:w="100" w:type="dxa"/>
              <w:right w:w="100" w:type="dxa"/>
            </w:tcMar>
          </w:tcPr>
          <w:p w14:paraId="4110791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30027D9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-28.738</w:t>
            </w:r>
          </w:p>
        </w:tc>
        <w:tc>
          <w:tcPr>
            <w:tcW w:w="1035" w:type="dxa"/>
            <w:tcBorders>
              <w:top w:val="nil"/>
              <w:left w:val="nil"/>
              <w:bottom w:val="nil"/>
              <w:right w:val="nil"/>
            </w:tcBorders>
            <w:tcMar>
              <w:top w:w="100" w:type="dxa"/>
              <w:left w:w="100" w:type="dxa"/>
              <w:bottom w:w="100" w:type="dxa"/>
              <w:right w:w="100" w:type="dxa"/>
            </w:tcMar>
          </w:tcPr>
          <w:p w14:paraId="6A98C499"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67DF63FC" w14:textId="77777777">
        <w:trPr>
          <w:trHeight w:val="410"/>
        </w:trPr>
        <w:tc>
          <w:tcPr>
            <w:tcW w:w="3195" w:type="dxa"/>
            <w:tcBorders>
              <w:top w:val="nil"/>
              <w:left w:val="nil"/>
              <w:bottom w:val="nil"/>
              <w:right w:val="nil"/>
            </w:tcBorders>
            <w:tcMar>
              <w:top w:w="100" w:type="dxa"/>
              <w:left w:w="100" w:type="dxa"/>
              <w:bottom w:w="100" w:type="dxa"/>
              <w:right w:w="100" w:type="dxa"/>
            </w:tcMar>
          </w:tcPr>
          <w:p w14:paraId="7FA21501"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0.10</w:t>
            </w:r>
          </w:p>
        </w:tc>
        <w:tc>
          <w:tcPr>
            <w:tcW w:w="1215" w:type="dxa"/>
            <w:tcBorders>
              <w:top w:val="nil"/>
              <w:left w:val="nil"/>
              <w:bottom w:val="nil"/>
              <w:right w:val="nil"/>
            </w:tcBorders>
            <w:tcMar>
              <w:top w:w="100" w:type="dxa"/>
              <w:left w:w="100" w:type="dxa"/>
              <w:bottom w:w="100" w:type="dxa"/>
              <w:right w:w="100" w:type="dxa"/>
            </w:tcMar>
          </w:tcPr>
          <w:p w14:paraId="080CB9E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-0.129</w:t>
            </w:r>
          </w:p>
        </w:tc>
        <w:tc>
          <w:tcPr>
            <w:tcW w:w="1350" w:type="dxa"/>
            <w:tcBorders>
              <w:top w:val="nil"/>
              <w:left w:val="nil"/>
              <w:bottom w:val="nil"/>
              <w:right w:val="nil"/>
            </w:tcBorders>
            <w:tcMar>
              <w:top w:w="100" w:type="dxa"/>
              <w:left w:w="100" w:type="dxa"/>
              <w:bottom w:w="100" w:type="dxa"/>
              <w:right w:w="100" w:type="dxa"/>
            </w:tcMar>
          </w:tcPr>
          <w:p w14:paraId="6B45C5E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6EC57AE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-180.832</w:t>
            </w:r>
          </w:p>
        </w:tc>
        <w:tc>
          <w:tcPr>
            <w:tcW w:w="1035" w:type="dxa"/>
            <w:tcBorders>
              <w:top w:val="nil"/>
              <w:left w:val="nil"/>
              <w:bottom w:val="nil"/>
              <w:right w:val="nil"/>
            </w:tcBorders>
            <w:tcMar>
              <w:top w:w="100" w:type="dxa"/>
              <w:left w:w="100" w:type="dxa"/>
              <w:bottom w:w="100" w:type="dxa"/>
              <w:right w:w="100" w:type="dxa"/>
            </w:tcMar>
          </w:tcPr>
          <w:p w14:paraId="2909611D"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09C01940" w14:textId="77777777">
        <w:trPr>
          <w:trHeight w:val="410"/>
        </w:trPr>
        <w:tc>
          <w:tcPr>
            <w:tcW w:w="3195" w:type="dxa"/>
            <w:tcBorders>
              <w:top w:val="nil"/>
              <w:left w:val="nil"/>
              <w:bottom w:val="nil"/>
              <w:right w:val="nil"/>
            </w:tcBorders>
            <w:tcMar>
              <w:top w:w="100" w:type="dxa"/>
              <w:left w:w="100" w:type="dxa"/>
              <w:bottom w:w="100" w:type="dxa"/>
              <w:right w:w="100" w:type="dxa"/>
            </w:tcMar>
          </w:tcPr>
          <w:p w14:paraId="000B9B35"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0.15</w:t>
            </w:r>
          </w:p>
        </w:tc>
        <w:tc>
          <w:tcPr>
            <w:tcW w:w="1215" w:type="dxa"/>
            <w:tcBorders>
              <w:top w:val="nil"/>
              <w:left w:val="nil"/>
              <w:bottom w:val="nil"/>
              <w:right w:val="nil"/>
            </w:tcBorders>
            <w:tcMar>
              <w:top w:w="100" w:type="dxa"/>
              <w:left w:w="100" w:type="dxa"/>
              <w:bottom w:w="100" w:type="dxa"/>
              <w:right w:w="100" w:type="dxa"/>
            </w:tcMar>
          </w:tcPr>
          <w:p w14:paraId="584DFFD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-0.151</w:t>
            </w:r>
          </w:p>
        </w:tc>
        <w:tc>
          <w:tcPr>
            <w:tcW w:w="1350" w:type="dxa"/>
            <w:tcBorders>
              <w:top w:val="nil"/>
              <w:left w:val="nil"/>
              <w:bottom w:val="nil"/>
              <w:right w:val="nil"/>
            </w:tcBorders>
            <w:tcMar>
              <w:top w:w="100" w:type="dxa"/>
              <w:left w:w="100" w:type="dxa"/>
              <w:bottom w:w="100" w:type="dxa"/>
              <w:right w:w="100" w:type="dxa"/>
            </w:tcMar>
          </w:tcPr>
          <w:p w14:paraId="435DC9A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000E09A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-210.761</w:t>
            </w:r>
          </w:p>
        </w:tc>
        <w:tc>
          <w:tcPr>
            <w:tcW w:w="1035" w:type="dxa"/>
            <w:tcBorders>
              <w:top w:val="nil"/>
              <w:left w:val="nil"/>
              <w:bottom w:val="nil"/>
              <w:right w:val="nil"/>
            </w:tcBorders>
            <w:tcMar>
              <w:top w:w="100" w:type="dxa"/>
              <w:left w:w="100" w:type="dxa"/>
              <w:bottom w:w="100" w:type="dxa"/>
              <w:right w:w="100" w:type="dxa"/>
            </w:tcMar>
          </w:tcPr>
          <w:p w14:paraId="3593FF9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103C06B6" w14:textId="77777777">
        <w:trPr>
          <w:trHeight w:val="545"/>
        </w:trPr>
        <w:tc>
          <w:tcPr>
            <w:tcW w:w="3195" w:type="dxa"/>
            <w:tcBorders>
              <w:top w:val="nil"/>
              <w:left w:val="nil"/>
              <w:bottom w:val="nil"/>
              <w:right w:val="nil"/>
            </w:tcBorders>
            <w:tcMar>
              <w:top w:w="100" w:type="dxa"/>
              <w:left w:w="100" w:type="dxa"/>
              <w:bottom w:w="100" w:type="dxa"/>
              <w:right w:w="100" w:type="dxa"/>
            </w:tcMar>
          </w:tcPr>
          <w:p w14:paraId="29955683"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(contrast: 0.10)</w:t>
            </w:r>
          </w:p>
        </w:tc>
        <w:tc>
          <w:tcPr>
            <w:tcW w:w="1215" w:type="dxa"/>
            <w:tcBorders>
              <w:top w:val="nil"/>
              <w:left w:val="nil"/>
              <w:bottom w:val="nil"/>
              <w:right w:val="nil"/>
            </w:tcBorders>
            <w:tcMar>
              <w:top w:w="100" w:type="dxa"/>
              <w:left w:w="100" w:type="dxa"/>
              <w:bottom w:w="100" w:type="dxa"/>
              <w:right w:w="100" w:type="dxa"/>
            </w:tcMar>
          </w:tcPr>
          <w:p w14:paraId="6124A42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55BA275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6184E14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41C3D12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4F100535" w14:textId="77777777">
        <w:trPr>
          <w:trHeight w:val="410"/>
        </w:trPr>
        <w:tc>
          <w:tcPr>
            <w:tcW w:w="3195" w:type="dxa"/>
            <w:tcBorders>
              <w:top w:val="nil"/>
              <w:left w:val="nil"/>
              <w:bottom w:val="nil"/>
              <w:right w:val="nil"/>
            </w:tcBorders>
            <w:tcMar>
              <w:top w:w="100" w:type="dxa"/>
              <w:left w:w="100" w:type="dxa"/>
              <w:bottom w:w="100" w:type="dxa"/>
              <w:right w:w="100" w:type="dxa"/>
            </w:tcMar>
          </w:tcPr>
          <w:p w14:paraId="69DA2E69"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0.15</w:t>
            </w:r>
          </w:p>
        </w:tc>
        <w:tc>
          <w:tcPr>
            <w:tcW w:w="1215" w:type="dxa"/>
            <w:tcBorders>
              <w:top w:val="nil"/>
              <w:left w:val="nil"/>
              <w:bottom w:val="nil"/>
              <w:right w:val="nil"/>
            </w:tcBorders>
            <w:tcMar>
              <w:top w:w="100" w:type="dxa"/>
              <w:left w:w="100" w:type="dxa"/>
              <w:bottom w:w="100" w:type="dxa"/>
              <w:right w:w="100" w:type="dxa"/>
            </w:tcMar>
          </w:tcPr>
          <w:p w14:paraId="7233581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-0.004</w:t>
            </w:r>
          </w:p>
        </w:tc>
        <w:tc>
          <w:tcPr>
            <w:tcW w:w="1350" w:type="dxa"/>
            <w:tcBorders>
              <w:top w:val="nil"/>
              <w:left w:val="nil"/>
              <w:bottom w:val="nil"/>
              <w:right w:val="nil"/>
            </w:tcBorders>
            <w:tcMar>
              <w:top w:w="100" w:type="dxa"/>
              <w:left w:w="100" w:type="dxa"/>
              <w:bottom w:w="100" w:type="dxa"/>
              <w:right w:w="100" w:type="dxa"/>
            </w:tcMar>
          </w:tcPr>
          <w:p w14:paraId="36C87F4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44C7440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-5.087</w:t>
            </w:r>
          </w:p>
        </w:tc>
        <w:tc>
          <w:tcPr>
            <w:tcW w:w="1035" w:type="dxa"/>
            <w:tcBorders>
              <w:top w:val="nil"/>
              <w:left w:val="nil"/>
              <w:bottom w:val="nil"/>
              <w:right w:val="nil"/>
            </w:tcBorders>
            <w:tcMar>
              <w:top w:w="100" w:type="dxa"/>
              <w:left w:w="100" w:type="dxa"/>
              <w:bottom w:w="100" w:type="dxa"/>
              <w:right w:w="100" w:type="dxa"/>
            </w:tcMar>
          </w:tcPr>
          <w:p w14:paraId="2B89585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74EBFC30" w14:textId="77777777">
        <w:trPr>
          <w:trHeight w:val="410"/>
        </w:trPr>
        <w:tc>
          <w:tcPr>
            <w:tcW w:w="3195" w:type="dxa"/>
            <w:tcBorders>
              <w:top w:val="nil"/>
              <w:left w:val="nil"/>
              <w:bottom w:val="nil"/>
              <w:right w:val="nil"/>
            </w:tcBorders>
            <w:tcMar>
              <w:top w:w="100" w:type="dxa"/>
              <w:left w:w="100" w:type="dxa"/>
              <w:bottom w:w="100" w:type="dxa"/>
              <w:right w:w="100" w:type="dxa"/>
            </w:tcMar>
          </w:tcPr>
          <w:p w14:paraId="34A4B425"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0.20</w:t>
            </w:r>
          </w:p>
        </w:tc>
        <w:tc>
          <w:tcPr>
            <w:tcW w:w="1215" w:type="dxa"/>
            <w:tcBorders>
              <w:top w:val="nil"/>
              <w:left w:val="nil"/>
              <w:bottom w:val="nil"/>
              <w:right w:val="nil"/>
            </w:tcBorders>
            <w:tcMar>
              <w:top w:w="100" w:type="dxa"/>
              <w:left w:w="100" w:type="dxa"/>
              <w:bottom w:w="100" w:type="dxa"/>
              <w:right w:w="100" w:type="dxa"/>
            </w:tcMar>
          </w:tcPr>
          <w:p w14:paraId="2D9FCCE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-0.029</w:t>
            </w:r>
          </w:p>
        </w:tc>
        <w:tc>
          <w:tcPr>
            <w:tcW w:w="1350" w:type="dxa"/>
            <w:tcBorders>
              <w:top w:val="nil"/>
              <w:left w:val="nil"/>
              <w:bottom w:val="nil"/>
              <w:right w:val="nil"/>
            </w:tcBorders>
            <w:tcMar>
              <w:top w:w="100" w:type="dxa"/>
              <w:left w:w="100" w:type="dxa"/>
              <w:bottom w:w="100" w:type="dxa"/>
              <w:right w:w="100" w:type="dxa"/>
            </w:tcMar>
          </w:tcPr>
          <w:p w14:paraId="66839A9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61CF992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-36.039</w:t>
            </w:r>
          </w:p>
        </w:tc>
        <w:tc>
          <w:tcPr>
            <w:tcW w:w="1035" w:type="dxa"/>
            <w:tcBorders>
              <w:top w:val="nil"/>
              <w:left w:val="nil"/>
              <w:bottom w:val="nil"/>
              <w:right w:val="nil"/>
            </w:tcBorders>
            <w:tcMar>
              <w:top w:w="100" w:type="dxa"/>
              <w:left w:w="100" w:type="dxa"/>
              <w:bottom w:w="100" w:type="dxa"/>
              <w:right w:w="100" w:type="dxa"/>
            </w:tcMar>
          </w:tcPr>
          <w:p w14:paraId="743373B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3F30CFB8" w14:textId="77777777">
        <w:trPr>
          <w:trHeight w:val="410"/>
        </w:trPr>
        <w:tc>
          <w:tcPr>
            <w:tcW w:w="3195" w:type="dxa"/>
            <w:tcBorders>
              <w:top w:val="nil"/>
              <w:left w:val="nil"/>
              <w:bottom w:val="nil"/>
              <w:right w:val="nil"/>
            </w:tcBorders>
            <w:tcMar>
              <w:top w:w="100" w:type="dxa"/>
              <w:left w:w="100" w:type="dxa"/>
              <w:bottom w:w="100" w:type="dxa"/>
              <w:right w:w="100" w:type="dxa"/>
            </w:tcMar>
          </w:tcPr>
          <w:p w14:paraId="1C36B83F"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0.25</w:t>
            </w:r>
          </w:p>
        </w:tc>
        <w:tc>
          <w:tcPr>
            <w:tcW w:w="1215" w:type="dxa"/>
            <w:tcBorders>
              <w:top w:val="nil"/>
              <w:left w:val="nil"/>
              <w:bottom w:val="nil"/>
              <w:right w:val="nil"/>
            </w:tcBorders>
            <w:tcMar>
              <w:top w:w="100" w:type="dxa"/>
              <w:left w:w="100" w:type="dxa"/>
              <w:bottom w:w="100" w:type="dxa"/>
              <w:right w:w="100" w:type="dxa"/>
            </w:tcMar>
          </w:tcPr>
          <w:p w14:paraId="7A4717A2"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1350" w:type="dxa"/>
            <w:tcBorders>
              <w:top w:val="nil"/>
              <w:left w:val="nil"/>
              <w:bottom w:val="nil"/>
              <w:right w:val="nil"/>
            </w:tcBorders>
            <w:tcMar>
              <w:top w:w="100" w:type="dxa"/>
              <w:left w:w="100" w:type="dxa"/>
              <w:bottom w:w="100" w:type="dxa"/>
              <w:right w:w="100" w:type="dxa"/>
            </w:tcMar>
          </w:tcPr>
          <w:p w14:paraId="14629E6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2662EB3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-78.256</w:t>
            </w:r>
          </w:p>
        </w:tc>
        <w:tc>
          <w:tcPr>
            <w:tcW w:w="1035" w:type="dxa"/>
            <w:tcBorders>
              <w:top w:val="nil"/>
              <w:left w:val="nil"/>
              <w:bottom w:val="nil"/>
              <w:right w:val="nil"/>
            </w:tcBorders>
            <w:tcMar>
              <w:top w:w="100" w:type="dxa"/>
              <w:left w:w="100" w:type="dxa"/>
              <w:bottom w:w="100" w:type="dxa"/>
              <w:right w:w="100" w:type="dxa"/>
            </w:tcMar>
          </w:tcPr>
          <w:p w14:paraId="3BE79AF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25416DD0" w14:textId="77777777">
        <w:trPr>
          <w:trHeight w:val="410"/>
        </w:trPr>
        <w:tc>
          <w:tcPr>
            <w:tcW w:w="3195" w:type="dxa"/>
            <w:tcBorders>
              <w:top w:val="nil"/>
              <w:left w:val="nil"/>
              <w:bottom w:val="nil"/>
              <w:right w:val="nil"/>
            </w:tcBorders>
            <w:tcMar>
              <w:top w:w="100" w:type="dxa"/>
              <w:left w:w="100" w:type="dxa"/>
              <w:bottom w:w="100" w:type="dxa"/>
              <w:right w:w="100" w:type="dxa"/>
            </w:tcMar>
          </w:tcPr>
          <w:p w14:paraId="4E9DA574"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0.30</w:t>
            </w:r>
          </w:p>
        </w:tc>
        <w:tc>
          <w:tcPr>
            <w:tcW w:w="1215" w:type="dxa"/>
            <w:tcBorders>
              <w:top w:val="nil"/>
              <w:left w:val="nil"/>
              <w:bottom w:val="nil"/>
              <w:right w:val="nil"/>
            </w:tcBorders>
            <w:tcMar>
              <w:top w:w="100" w:type="dxa"/>
              <w:left w:w="100" w:type="dxa"/>
              <w:bottom w:w="100" w:type="dxa"/>
              <w:right w:w="100" w:type="dxa"/>
            </w:tcMar>
          </w:tcPr>
          <w:p w14:paraId="10E1244B"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1350" w:type="dxa"/>
            <w:tcBorders>
              <w:top w:val="nil"/>
              <w:left w:val="nil"/>
              <w:bottom w:val="nil"/>
              <w:right w:val="nil"/>
            </w:tcBorders>
            <w:tcMar>
              <w:top w:w="100" w:type="dxa"/>
              <w:left w:w="100" w:type="dxa"/>
              <w:bottom w:w="100" w:type="dxa"/>
              <w:right w:w="100" w:type="dxa"/>
            </w:tcMar>
          </w:tcPr>
          <w:p w14:paraId="2839F9D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533331A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-139.412</w:t>
            </w:r>
          </w:p>
        </w:tc>
        <w:tc>
          <w:tcPr>
            <w:tcW w:w="1035" w:type="dxa"/>
            <w:tcBorders>
              <w:top w:val="nil"/>
              <w:left w:val="nil"/>
              <w:bottom w:val="nil"/>
              <w:right w:val="nil"/>
            </w:tcBorders>
            <w:tcMar>
              <w:top w:w="100" w:type="dxa"/>
              <w:left w:w="100" w:type="dxa"/>
              <w:bottom w:w="100" w:type="dxa"/>
              <w:right w:w="100" w:type="dxa"/>
            </w:tcMar>
          </w:tcPr>
          <w:p w14:paraId="6E03DCFB"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2DDAECFB" w14:textId="77777777">
        <w:trPr>
          <w:trHeight w:val="410"/>
        </w:trPr>
        <w:tc>
          <w:tcPr>
            <w:tcW w:w="3195" w:type="dxa"/>
            <w:tcBorders>
              <w:top w:val="nil"/>
              <w:left w:val="nil"/>
              <w:bottom w:val="nil"/>
              <w:right w:val="nil"/>
            </w:tcBorders>
            <w:tcMar>
              <w:top w:w="100" w:type="dxa"/>
              <w:left w:w="100" w:type="dxa"/>
              <w:bottom w:w="100" w:type="dxa"/>
              <w:right w:w="100" w:type="dxa"/>
            </w:tcMar>
          </w:tcPr>
          <w:p w14:paraId="5A1E9C4D" w14:textId="77777777" w:rsidR="00600FE1" w:rsidRDefault="009F245C">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Random_start</w:t>
            </w:r>
            <w:proofErr w:type="spellEnd"/>
            <w:r>
              <w:rPr>
                <w:rFonts w:ascii="Times New Roman" w:eastAsia="Times New Roman" w:hAnsi="Times New Roman" w:cs="Times New Roman"/>
                <w:b/>
                <w:sz w:val="18"/>
                <w:szCs w:val="18"/>
              </w:rPr>
              <w:t>? (contrast: TRUE)</w:t>
            </w:r>
          </w:p>
        </w:tc>
        <w:tc>
          <w:tcPr>
            <w:tcW w:w="1215" w:type="dxa"/>
            <w:tcBorders>
              <w:top w:val="nil"/>
              <w:left w:val="nil"/>
              <w:bottom w:val="nil"/>
              <w:right w:val="nil"/>
            </w:tcBorders>
            <w:tcMar>
              <w:top w:w="100" w:type="dxa"/>
              <w:left w:w="100" w:type="dxa"/>
              <w:bottom w:w="100" w:type="dxa"/>
              <w:right w:w="100" w:type="dxa"/>
            </w:tcMar>
          </w:tcPr>
          <w:p w14:paraId="635F2AB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54F661C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0B1305F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73D7837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77F18E2B" w14:textId="77777777">
        <w:trPr>
          <w:trHeight w:val="410"/>
        </w:trPr>
        <w:tc>
          <w:tcPr>
            <w:tcW w:w="3195" w:type="dxa"/>
            <w:tcBorders>
              <w:top w:val="nil"/>
              <w:left w:val="nil"/>
              <w:bottom w:val="nil"/>
              <w:right w:val="nil"/>
            </w:tcBorders>
            <w:tcMar>
              <w:top w:w="100" w:type="dxa"/>
              <w:left w:w="100" w:type="dxa"/>
              <w:bottom w:w="100" w:type="dxa"/>
              <w:right w:w="100" w:type="dxa"/>
            </w:tcMar>
          </w:tcPr>
          <w:p w14:paraId="42C22C21"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FALSE</w:t>
            </w:r>
          </w:p>
        </w:tc>
        <w:tc>
          <w:tcPr>
            <w:tcW w:w="1215" w:type="dxa"/>
            <w:tcBorders>
              <w:top w:val="nil"/>
              <w:left w:val="nil"/>
              <w:bottom w:val="nil"/>
              <w:right w:val="nil"/>
            </w:tcBorders>
            <w:tcMar>
              <w:top w:w="100" w:type="dxa"/>
              <w:left w:w="100" w:type="dxa"/>
              <w:bottom w:w="100" w:type="dxa"/>
              <w:right w:w="100" w:type="dxa"/>
            </w:tcMar>
          </w:tcPr>
          <w:p w14:paraId="2E23CAC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0.022</w:t>
            </w:r>
          </w:p>
        </w:tc>
        <w:tc>
          <w:tcPr>
            <w:tcW w:w="1350" w:type="dxa"/>
            <w:tcBorders>
              <w:top w:val="nil"/>
              <w:left w:val="nil"/>
              <w:bottom w:val="nil"/>
              <w:right w:val="nil"/>
            </w:tcBorders>
            <w:tcMar>
              <w:top w:w="100" w:type="dxa"/>
              <w:left w:w="100" w:type="dxa"/>
              <w:bottom w:w="100" w:type="dxa"/>
              <w:right w:w="100" w:type="dxa"/>
            </w:tcMar>
          </w:tcPr>
          <w:p w14:paraId="2E25FCA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025A1811"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43.744</w:t>
            </w:r>
          </w:p>
        </w:tc>
        <w:tc>
          <w:tcPr>
            <w:tcW w:w="1035" w:type="dxa"/>
            <w:tcBorders>
              <w:top w:val="nil"/>
              <w:left w:val="nil"/>
              <w:bottom w:val="nil"/>
              <w:right w:val="nil"/>
            </w:tcBorders>
            <w:tcMar>
              <w:top w:w="100" w:type="dxa"/>
              <w:left w:w="100" w:type="dxa"/>
              <w:bottom w:w="100" w:type="dxa"/>
              <w:right w:w="100" w:type="dxa"/>
            </w:tcMar>
          </w:tcPr>
          <w:p w14:paraId="5559FAA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3D53484F" w14:textId="77777777">
        <w:trPr>
          <w:trHeight w:val="545"/>
        </w:trPr>
        <w:tc>
          <w:tcPr>
            <w:tcW w:w="3195" w:type="dxa"/>
            <w:tcBorders>
              <w:top w:val="nil"/>
              <w:left w:val="nil"/>
              <w:bottom w:val="nil"/>
              <w:right w:val="nil"/>
            </w:tcBorders>
            <w:tcMar>
              <w:top w:w="100" w:type="dxa"/>
              <w:left w:w="100" w:type="dxa"/>
              <w:bottom w:w="100" w:type="dxa"/>
              <w:right w:w="100" w:type="dxa"/>
            </w:tcMar>
          </w:tcPr>
          <w:p w14:paraId="08E7ECA1"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(contrast: 0)</w:t>
            </w:r>
          </w:p>
        </w:tc>
        <w:tc>
          <w:tcPr>
            <w:tcW w:w="1215" w:type="dxa"/>
            <w:tcBorders>
              <w:top w:val="nil"/>
              <w:left w:val="nil"/>
              <w:bottom w:val="nil"/>
              <w:right w:val="nil"/>
            </w:tcBorders>
            <w:tcMar>
              <w:top w:w="100" w:type="dxa"/>
              <w:left w:w="100" w:type="dxa"/>
              <w:bottom w:w="100" w:type="dxa"/>
              <w:right w:w="100" w:type="dxa"/>
            </w:tcMar>
          </w:tcPr>
          <w:p w14:paraId="446D8A4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395E523B"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7285811D"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06B7340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55A45FAD" w14:textId="77777777">
        <w:trPr>
          <w:trHeight w:val="410"/>
        </w:trPr>
        <w:tc>
          <w:tcPr>
            <w:tcW w:w="3195" w:type="dxa"/>
            <w:tcBorders>
              <w:top w:val="nil"/>
              <w:left w:val="nil"/>
              <w:bottom w:val="nil"/>
              <w:right w:val="nil"/>
            </w:tcBorders>
            <w:tcMar>
              <w:top w:w="100" w:type="dxa"/>
              <w:left w:w="100" w:type="dxa"/>
              <w:bottom w:w="100" w:type="dxa"/>
              <w:right w:w="100" w:type="dxa"/>
            </w:tcMar>
          </w:tcPr>
          <w:p w14:paraId="3F09C3C9"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0.10</w:t>
            </w:r>
          </w:p>
        </w:tc>
        <w:tc>
          <w:tcPr>
            <w:tcW w:w="1215" w:type="dxa"/>
            <w:tcBorders>
              <w:top w:val="nil"/>
              <w:left w:val="nil"/>
              <w:bottom w:val="nil"/>
              <w:right w:val="nil"/>
            </w:tcBorders>
            <w:tcMar>
              <w:top w:w="100" w:type="dxa"/>
              <w:left w:w="100" w:type="dxa"/>
              <w:bottom w:w="100" w:type="dxa"/>
              <w:right w:w="100" w:type="dxa"/>
            </w:tcMar>
          </w:tcPr>
          <w:p w14:paraId="74A8BBA0"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350" w:type="dxa"/>
            <w:tcBorders>
              <w:top w:val="nil"/>
              <w:left w:val="nil"/>
              <w:bottom w:val="nil"/>
              <w:right w:val="nil"/>
            </w:tcBorders>
            <w:tcMar>
              <w:top w:w="100" w:type="dxa"/>
              <w:left w:w="100" w:type="dxa"/>
              <w:bottom w:w="100" w:type="dxa"/>
              <w:right w:w="100" w:type="dxa"/>
            </w:tcMar>
          </w:tcPr>
          <w:p w14:paraId="0832DF8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22B57E22"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-1.230</w:t>
            </w:r>
          </w:p>
        </w:tc>
        <w:tc>
          <w:tcPr>
            <w:tcW w:w="1035" w:type="dxa"/>
            <w:tcBorders>
              <w:top w:val="nil"/>
              <w:left w:val="nil"/>
              <w:bottom w:val="nil"/>
              <w:right w:val="nil"/>
            </w:tcBorders>
            <w:tcMar>
              <w:top w:w="100" w:type="dxa"/>
              <w:left w:w="100" w:type="dxa"/>
              <w:bottom w:w="100" w:type="dxa"/>
              <w:right w:w="100" w:type="dxa"/>
            </w:tcMar>
          </w:tcPr>
          <w:p w14:paraId="27B4942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0.219</w:t>
            </w:r>
          </w:p>
        </w:tc>
      </w:tr>
      <w:tr w:rsidR="00600FE1" w14:paraId="49A6806A" w14:textId="77777777">
        <w:trPr>
          <w:trHeight w:val="545"/>
        </w:trPr>
        <w:tc>
          <w:tcPr>
            <w:tcW w:w="3195" w:type="dxa"/>
            <w:tcBorders>
              <w:top w:val="nil"/>
              <w:left w:val="nil"/>
              <w:bottom w:val="nil"/>
              <w:right w:val="nil"/>
            </w:tcBorders>
            <w:tcMar>
              <w:top w:w="100" w:type="dxa"/>
              <w:left w:w="100" w:type="dxa"/>
              <w:bottom w:w="100" w:type="dxa"/>
              <w:right w:w="100" w:type="dxa"/>
            </w:tcMar>
          </w:tcPr>
          <w:p w14:paraId="1DF762F1"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(contrast: 0.20)</w:t>
            </w:r>
          </w:p>
        </w:tc>
        <w:tc>
          <w:tcPr>
            <w:tcW w:w="1215" w:type="dxa"/>
            <w:tcBorders>
              <w:top w:val="nil"/>
              <w:left w:val="nil"/>
              <w:bottom w:val="nil"/>
              <w:right w:val="nil"/>
            </w:tcBorders>
            <w:tcMar>
              <w:top w:w="100" w:type="dxa"/>
              <w:left w:w="100" w:type="dxa"/>
              <w:bottom w:w="100" w:type="dxa"/>
              <w:right w:w="100" w:type="dxa"/>
            </w:tcMar>
          </w:tcPr>
          <w:p w14:paraId="369B6B07"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0365BD38"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7118C05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5D98CAB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5624B5A7" w14:textId="77777777">
        <w:trPr>
          <w:trHeight w:val="410"/>
        </w:trPr>
        <w:tc>
          <w:tcPr>
            <w:tcW w:w="3195" w:type="dxa"/>
            <w:tcBorders>
              <w:top w:val="nil"/>
              <w:left w:val="nil"/>
              <w:bottom w:val="nil"/>
              <w:right w:val="nil"/>
            </w:tcBorders>
            <w:tcMar>
              <w:top w:w="100" w:type="dxa"/>
              <w:left w:w="100" w:type="dxa"/>
              <w:bottom w:w="100" w:type="dxa"/>
              <w:right w:w="100" w:type="dxa"/>
            </w:tcMar>
          </w:tcPr>
          <w:p w14:paraId="13992E7D"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0.80</w:t>
            </w:r>
          </w:p>
        </w:tc>
        <w:tc>
          <w:tcPr>
            <w:tcW w:w="1215" w:type="dxa"/>
            <w:tcBorders>
              <w:top w:val="nil"/>
              <w:left w:val="nil"/>
              <w:bottom w:val="nil"/>
              <w:right w:val="nil"/>
            </w:tcBorders>
            <w:tcMar>
              <w:top w:w="100" w:type="dxa"/>
              <w:left w:w="100" w:type="dxa"/>
              <w:bottom w:w="100" w:type="dxa"/>
              <w:right w:w="100" w:type="dxa"/>
            </w:tcMar>
          </w:tcPr>
          <w:p w14:paraId="76992BED"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-0.005</w:t>
            </w:r>
          </w:p>
        </w:tc>
        <w:tc>
          <w:tcPr>
            <w:tcW w:w="1350" w:type="dxa"/>
            <w:tcBorders>
              <w:top w:val="nil"/>
              <w:left w:val="nil"/>
              <w:bottom w:val="nil"/>
              <w:right w:val="nil"/>
            </w:tcBorders>
            <w:tcMar>
              <w:top w:w="100" w:type="dxa"/>
              <w:left w:w="100" w:type="dxa"/>
              <w:bottom w:w="100" w:type="dxa"/>
              <w:right w:w="100" w:type="dxa"/>
            </w:tcMar>
          </w:tcPr>
          <w:p w14:paraId="6D371DFA"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nil"/>
              <w:right w:val="nil"/>
            </w:tcBorders>
            <w:tcMar>
              <w:top w:w="100" w:type="dxa"/>
              <w:left w:w="100" w:type="dxa"/>
              <w:bottom w:w="100" w:type="dxa"/>
              <w:right w:w="100" w:type="dxa"/>
            </w:tcMar>
          </w:tcPr>
          <w:p w14:paraId="7685FBD3"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-9.537</w:t>
            </w:r>
          </w:p>
        </w:tc>
        <w:tc>
          <w:tcPr>
            <w:tcW w:w="1035" w:type="dxa"/>
            <w:tcBorders>
              <w:top w:val="nil"/>
              <w:left w:val="nil"/>
              <w:bottom w:val="nil"/>
              <w:right w:val="nil"/>
            </w:tcBorders>
            <w:tcMar>
              <w:top w:w="100" w:type="dxa"/>
              <w:left w:w="100" w:type="dxa"/>
              <w:bottom w:w="100" w:type="dxa"/>
              <w:right w:w="100" w:type="dxa"/>
            </w:tcMar>
          </w:tcPr>
          <w:p w14:paraId="0D1ABF2C"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r w:rsidR="00600FE1" w14:paraId="363E0099" w14:textId="77777777">
        <w:trPr>
          <w:trHeight w:val="410"/>
        </w:trPr>
        <w:tc>
          <w:tcPr>
            <w:tcW w:w="3195" w:type="dxa"/>
            <w:tcBorders>
              <w:top w:val="nil"/>
              <w:left w:val="nil"/>
              <w:bottom w:val="nil"/>
              <w:right w:val="nil"/>
            </w:tcBorders>
            <w:tcMar>
              <w:top w:w="100" w:type="dxa"/>
              <w:left w:w="100" w:type="dxa"/>
              <w:bottom w:w="100" w:type="dxa"/>
              <w:right w:w="100" w:type="dxa"/>
            </w:tcMar>
          </w:tcPr>
          <w:p w14:paraId="5959AA1F" w14:textId="77777777" w:rsidR="00600FE1" w:rsidRDefault="009F245C">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Population size (contrast: 100)</w:t>
            </w:r>
          </w:p>
        </w:tc>
        <w:tc>
          <w:tcPr>
            <w:tcW w:w="1215" w:type="dxa"/>
            <w:tcBorders>
              <w:top w:val="nil"/>
              <w:left w:val="nil"/>
              <w:bottom w:val="nil"/>
              <w:right w:val="nil"/>
            </w:tcBorders>
            <w:tcMar>
              <w:top w:w="100" w:type="dxa"/>
              <w:left w:w="100" w:type="dxa"/>
              <w:bottom w:w="100" w:type="dxa"/>
              <w:right w:w="100" w:type="dxa"/>
            </w:tcMar>
          </w:tcPr>
          <w:p w14:paraId="5FE05B06"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350" w:type="dxa"/>
            <w:tcBorders>
              <w:top w:val="nil"/>
              <w:left w:val="nil"/>
              <w:bottom w:val="nil"/>
              <w:right w:val="nil"/>
            </w:tcBorders>
            <w:tcMar>
              <w:top w:w="100" w:type="dxa"/>
              <w:left w:w="100" w:type="dxa"/>
              <w:bottom w:w="100" w:type="dxa"/>
              <w:right w:w="100" w:type="dxa"/>
            </w:tcMar>
          </w:tcPr>
          <w:p w14:paraId="3D10E75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215" w:type="dxa"/>
            <w:tcBorders>
              <w:top w:val="nil"/>
              <w:left w:val="nil"/>
              <w:bottom w:val="nil"/>
              <w:right w:val="nil"/>
            </w:tcBorders>
            <w:tcMar>
              <w:top w:w="100" w:type="dxa"/>
              <w:left w:w="100" w:type="dxa"/>
              <w:bottom w:w="100" w:type="dxa"/>
              <w:right w:w="100" w:type="dxa"/>
            </w:tcMar>
          </w:tcPr>
          <w:p w14:paraId="4C88FA75"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035" w:type="dxa"/>
            <w:tcBorders>
              <w:top w:val="nil"/>
              <w:left w:val="nil"/>
              <w:bottom w:val="nil"/>
              <w:right w:val="nil"/>
            </w:tcBorders>
            <w:tcMar>
              <w:top w:w="100" w:type="dxa"/>
              <w:left w:w="100" w:type="dxa"/>
              <w:bottom w:w="100" w:type="dxa"/>
              <w:right w:w="100" w:type="dxa"/>
            </w:tcMar>
          </w:tcPr>
          <w:p w14:paraId="3DFD374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600FE1" w14:paraId="463FF8A0" w14:textId="77777777">
        <w:trPr>
          <w:trHeight w:val="425"/>
        </w:trPr>
        <w:tc>
          <w:tcPr>
            <w:tcW w:w="3195" w:type="dxa"/>
            <w:tcBorders>
              <w:top w:val="nil"/>
              <w:left w:val="nil"/>
              <w:bottom w:val="single" w:sz="12" w:space="0" w:color="000000"/>
              <w:right w:val="nil"/>
            </w:tcBorders>
            <w:tcMar>
              <w:top w:w="100" w:type="dxa"/>
              <w:left w:w="100" w:type="dxa"/>
              <w:bottom w:w="100" w:type="dxa"/>
              <w:right w:w="100" w:type="dxa"/>
            </w:tcMar>
          </w:tcPr>
          <w:p w14:paraId="03A9BFB5" w14:textId="77777777" w:rsidR="00600FE1" w:rsidRDefault="009F245C">
            <w:pPr>
              <w:widowControl w:val="0"/>
              <w:spacing w:line="240" w:lineRule="auto"/>
              <w:ind w:firstLine="60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101</w:t>
            </w:r>
          </w:p>
        </w:tc>
        <w:tc>
          <w:tcPr>
            <w:tcW w:w="1215" w:type="dxa"/>
            <w:tcBorders>
              <w:top w:val="nil"/>
              <w:left w:val="nil"/>
              <w:bottom w:val="single" w:sz="12" w:space="0" w:color="000000"/>
              <w:right w:val="nil"/>
            </w:tcBorders>
            <w:tcMar>
              <w:top w:w="100" w:type="dxa"/>
              <w:left w:w="100" w:type="dxa"/>
              <w:bottom w:w="100" w:type="dxa"/>
              <w:right w:w="100" w:type="dxa"/>
            </w:tcMar>
          </w:tcPr>
          <w:p w14:paraId="222C393B"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-0.008</w:t>
            </w:r>
          </w:p>
        </w:tc>
        <w:tc>
          <w:tcPr>
            <w:tcW w:w="1350" w:type="dxa"/>
            <w:tcBorders>
              <w:top w:val="nil"/>
              <w:left w:val="nil"/>
              <w:bottom w:val="single" w:sz="12" w:space="0" w:color="000000"/>
              <w:right w:val="nil"/>
            </w:tcBorders>
            <w:tcMar>
              <w:top w:w="100" w:type="dxa"/>
              <w:left w:w="100" w:type="dxa"/>
              <w:bottom w:w="100" w:type="dxa"/>
              <w:right w:w="100" w:type="dxa"/>
            </w:tcMar>
          </w:tcPr>
          <w:p w14:paraId="159C41EF"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0.001</w:t>
            </w:r>
          </w:p>
        </w:tc>
        <w:tc>
          <w:tcPr>
            <w:tcW w:w="1215" w:type="dxa"/>
            <w:tcBorders>
              <w:top w:val="nil"/>
              <w:left w:val="nil"/>
              <w:bottom w:val="single" w:sz="12" w:space="0" w:color="000000"/>
              <w:right w:val="nil"/>
            </w:tcBorders>
            <w:tcMar>
              <w:top w:w="100" w:type="dxa"/>
              <w:left w:w="100" w:type="dxa"/>
              <w:bottom w:w="100" w:type="dxa"/>
              <w:right w:w="100" w:type="dxa"/>
            </w:tcMar>
          </w:tcPr>
          <w:p w14:paraId="269A3BD4"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-15.579</w:t>
            </w:r>
          </w:p>
        </w:tc>
        <w:tc>
          <w:tcPr>
            <w:tcW w:w="1035" w:type="dxa"/>
            <w:tcBorders>
              <w:top w:val="nil"/>
              <w:left w:val="nil"/>
              <w:bottom w:val="single" w:sz="12" w:space="0" w:color="000000"/>
              <w:right w:val="nil"/>
            </w:tcBorders>
            <w:tcMar>
              <w:top w:w="100" w:type="dxa"/>
              <w:left w:w="100" w:type="dxa"/>
              <w:bottom w:w="100" w:type="dxa"/>
              <w:right w:w="100" w:type="dxa"/>
            </w:tcMar>
          </w:tcPr>
          <w:p w14:paraId="05F5EADE" w14:textId="77777777" w:rsidR="00600FE1" w:rsidRDefault="009F245C">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w:t>
            </w:r>
          </w:p>
        </w:tc>
      </w:tr>
    </w:tbl>
    <w:p w14:paraId="1F31F1E3" w14:textId="77777777" w:rsidR="00600FE1" w:rsidRDefault="00600FE1">
      <w:pPr>
        <w:jc w:val="center"/>
        <w:rPr>
          <w:rFonts w:ascii="Times New Roman" w:eastAsia="Times New Roman" w:hAnsi="Times New Roman" w:cs="Times New Roman"/>
          <w:sz w:val="18"/>
          <w:szCs w:val="18"/>
        </w:rPr>
      </w:pPr>
    </w:p>
    <w:p w14:paraId="5A194A2F" w14:textId="77777777" w:rsidR="00600FE1" w:rsidRDefault="00600FE1">
      <w:pPr>
        <w:jc w:val="center"/>
        <w:rPr>
          <w:rFonts w:ascii="Times New Roman" w:eastAsia="Times New Roman" w:hAnsi="Times New Roman" w:cs="Times New Roman"/>
          <w:sz w:val="18"/>
          <w:szCs w:val="18"/>
        </w:rPr>
      </w:pPr>
    </w:p>
    <w:p w14:paraId="173FDA2C" w14:textId="77777777" w:rsidR="00600FE1" w:rsidRDefault="009F245C">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Discussion and Future Work</w:t>
      </w:r>
    </w:p>
    <w:p w14:paraId="07A18F72" w14:textId="77777777" w:rsidR="00600FE1" w:rsidRDefault="00600FE1">
      <w:pPr>
        <w:rPr>
          <w:rFonts w:ascii="Times New Roman" w:eastAsia="Times New Roman" w:hAnsi="Times New Roman" w:cs="Times New Roman"/>
          <w:sz w:val="20"/>
          <w:szCs w:val="20"/>
        </w:rPr>
      </w:pPr>
    </w:p>
    <w:p w14:paraId="5C08CA80" w14:textId="09070523"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social reality people often make judgements about the political affiliation or allegiance of others based on very limited information about their political beliefs. </w:t>
      </w:r>
      <w:del w:id="118" w:author="Slater, Michael" w:date="2023-03-07T10:38:00Z">
        <w:r w:rsidDel="009D387A">
          <w:rPr>
            <w:rFonts w:ascii="Times New Roman" w:eastAsia="Times New Roman" w:hAnsi="Times New Roman" w:cs="Times New Roman"/>
            <w:sz w:val="20"/>
            <w:szCs w:val="20"/>
          </w:rPr>
          <w:delText xml:space="preserve">One also observes that </w:delText>
        </w:r>
      </w:del>
      <w:del w:id="119" w:author="Slater, Michael" w:date="2023-03-07T10:39:00Z">
        <w:r w:rsidDel="009D387A">
          <w:rPr>
            <w:rFonts w:ascii="Times New Roman" w:eastAsia="Times New Roman" w:hAnsi="Times New Roman" w:cs="Times New Roman"/>
            <w:sz w:val="20"/>
            <w:szCs w:val="20"/>
          </w:rPr>
          <w:delText>s</w:delText>
        </w:r>
      </w:del>
      <w:ins w:id="120" w:author="Slater, Michael" w:date="2023-03-07T10:39:00Z">
        <w:r w:rsidR="009D387A">
          <w:rPr>
            <w:rFonts w:ascii="Times New Roman" w:eastAsia="Times New Roman" w:hAnsi="Times New Roman" w:cs="Times New Roman"/>
            <w:sz w:val="20"/>
            <w:szCs w:val="20"/>
          </w:rPr>
          <w:t>S</w:t>
        </w:r>
      </w:ins>
      <w:r>
        <w:rPr>
          <w:rFonts w:ascii="Times New Roman" w:eastAsia="Times New Roman" w:hAnsi="Times New Roman" w:cs="Times New Roman"/>
          <w:sz w:val="20"/>
          <w:szCs w:val="20"/>
        </w:rPr>
        <w:t xml:space="preserve">omeone’s political affiliation can be considered grounds for opinion </w:t>
      </w:r>
      <w:proofErr w:type="gramStart"/>
      <w:r>
        <w:rPr>
          <w:rFonts w:ascii="Times New Roman" w:eastAsia="Times New Roman" w:hAnsi="Times New Roman" w:cs="Times New Roman"/>
          <w:sz w:val="20"/>
          <w:szCs w:val="20"/>
        </w:rPr>
        <w:t>discounting  in</w:t>
      </w:r>
      <w:proofErr w:type="gramEnd"/>
      <w:r>
        <w:rPr>
          <w:rFonts w:ascii="Times New Roman" w:eastAsia="Times New Roman" w:hAnsi="Times New Roman" w:cs="Times New Roman"/>
          <w:sz w:val="20"/>
          <w:szCs w:val="20"/>
        </w:rPr>
        <w:t xml:space="preserve"> discussions. In this work we implemented a novel algorithm for identity that allows for dynamic detection of identity groups based on their opinions in relation to the entire opinion space. </w:t>
      </w:r>
    </w:p>
    <w:p w14:paraId="584D7248"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While developing our model we also sought to account for different criteria for identity group classifications exhibited by people. In recognition of the common observation that people differ in their judgements on how many partisan groups there are in a society, and which individual belongs to which group, we parameterized our implementation of identity with the variable we call SPIRO.</w:t>
      </w:r>
    </w:p>
    <w:p w14:paraId="2E260F92"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SPIRO determines how closely a pair of agents must be to be considered for identity group detection. Through visual inspection of the course of the models’ runs, it appears that higher SPIRO values (0.73 and 0.85) causes the opinion space to be split into more identity groups. The effects of these parameters will be explored in detail elsewhere (in preparation).  In our last model we allow SPIRO to vary across agents to account for people perceiving different sets of identity groups around them. This makes our model more realistic, while being computationally efficient due to our method of partitioning.</w:t>
      </w:r>
    </w:p>
    <w:p w14:paraId="05301E99" w14:textId="022E0B9C"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 our analysis of the behaviors of our models, we are able to determine which experimental variables in our different models are the most relevant for polarization. We find that models with identity exhibit a higher average polarization across their different experimental conditions than models without identity. We also find that introducing heterogeneity in both </w:t>
      </w:r>
      <w:commentRangeStart w:id="121"/>
      <w:ins w:id="122" w:author="Slater, Michael" w:date="2023-03-07T10:42:00Z">
        <w:r w:rsidR="00266F00">
          <w:rPr>
            <w:rFonts w:ascii="Times New Roman" w:eastAsia="Times New Roman" w:hAnsi="Times New Roman" w:cs="Times New Roman"/>
            <w:sz w:val="20"/>
            <w:szCs w:val="20"/>
          </w:rPr>
          <w:t>b</w:t>
        </w:r>
      </w:ins>
      <w:del w:id="123" w:author="Slater, Michael" w:date="2023-03-07T10:42:00Z">
        <w:r w:rsidDel="00266F00">
          <w:rPr>
            <w:rFonts w:ascii="Times New Roman" w:eastAsia="Times New Roman" w:hAnsi="Times New Roman" w:cs="Times New Roman"/>
            <w:sz w:val="20"/>
            <w:szCs w:val="20"/>
          </w:rPr>
          <w:delText>B</w:delText>
        </w:r>
      </w:del>
      <w:r>
        <w:rPr>
          <w:rFonts w:ascii="Times New Roman" w:eastAsia="Times New Roman" w:hAnsi="Times New Roman" w:cs="Times New Roman"/>
          <w:sz w:val="20"/>
          <w:szCs w:val="20"/>
        </w:rPr>
        <w:t>oundary</w:t>
      </w:r>
      <w:commentRangeEnd w:id="121"/>
      <w:r w:rsidR="00266F00">
        <w:rPr>
          <w:rStyle w:val="CommentReference"/>
        </w:rPr>
        <w:commentReference w:id="121"/>
      </w:r>
      <w:r>
        <w:rPr>
          <w:rFonts w:ascii="Times New Roman" w:eastAsia="Times New Roman" w:hAnsi="Times New Roman" w:cs="Times New Roman"/>
          <w:sz w:val="20"/>
          <w:szCs w:val="20"/>
        </w:rPr>
        <w:t xml:space="preserve"> and SPIRO in our model lowers polarization overall. This is admittedly a simplistic way of analyzing the effects of identity and heterogeneity. We will dive deeper into the role of these model features in a future article.</w:t>
      </w:r>
    </w:p>
    <w:p w14:paraId="22127CCB"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also observe that the influence of identity on polarization depends on the SPIRO value of the agents. For moderate values of mean SPIRO, polarization monotonically increases with SPIRO. However, the highest two SPIRO values we have considered here show a deviation from this trend and show reduced polarization. Since the ESBG algorithm privileges bi-polarization over fractured states with multiple tight clusters, this can be explained by a fracturing of the agent population into several opinion camps. This is another aspect of our analysis that we will discuss in more detail in a future work.</w:t>
      </w:r>
    </w:p>
    <w:p w14:paraId="3A4A4DD7" w14:textId="77777777" w:rsidR="00600FE1" w:rsidRDefault="009F245C">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Going forward, we will also be looking at the effect of heterogeneity of boundary and SPIRO on the behavior of the system. Previous studies have looked at the influence of boundary heterogeneity on consensus </w:t>
      </w:r>
      <w:hyperlink r:id="rId32">
        <w:r>
          <w:rPr>
            <w:rFonts w:ascii="Times New Roman" w:eastAsia="Times New Roman" w:hAnsi="Times New Roman" w:cs="Times New Roman"/>
            <w:color w:val="000000"/>
            <w:sz w:val="20"/>
            <w:szCs w:val="20"/>
          </w:rPr>
          <w:t>[20]</w:t>
        </w:r>
      </w:hyperlink>
      <w:r>
        <w:rPr>
          <w:rFonts w:ascii="Times New Roman" w:eastAsia="Times New Roman" w:hAnsi="Times New Roman" w:cs="Times New Roman"/>
          <w:sz w:val="20"/>
          <w:szCs w:val="20"/>
        </w:rPr>
        <w:t xml:space="preserve"> and the number and size of opinion clusters</w:t>
      </w:r>
      <w:r>
        <w:rPr>
          <w:rFonts w:ascii="Times New Roman" w:eastAsia="Times New Roman" w:hAnsi="Times New Roman" w:cs="Times New Roman"/>
          <w:sz w:val="20"/>
          <w:szCs w:val="20"/>
          <w:highlight w:val="white"/>
        </w:rPr>
        <w:t xml:space="preserve"> </w:t>
      </w:r>
      <w:hyperlink r:id="rId33">
        <w:r>
          <w:rPr>
            <w:rFonts w:ascii="Times New Roman" w:eastAsia="Times New Roman" w:hAnsi="Times New Roman" w:cs="Times New Roman"/>
            <w:color w:val="000000"/>
            <w:sz w:val="20"/>
            <w:szCs w:val="20"/>
            <w:highlight w:val="white"/>
          </w:rPr>
          <w:t>[6]</w:t>
        </w:r>
      </w:hyperlink>
      <w:hyperlink r:id="rId34">
        <w:r>
          <w:rPr>
            <w:rFonts w:ascii="Times New Roman" w:eastAsia="Times New Roman" w:hAnsi="Times New Roman" w:cs="Times New Roman"/>
            <w:color w:val="000000"/>
            <w:sz w:val="20"/>
            <w:szCs w:val="20"/>
            <w:highlight w:val="white"/>
          </w:rPr>
          <w:t>[21]</w:t>
        </w:r>
      </w:hyperlink>
      <w:r>
        <w:rPr>
          <w:rFonts w:ascii="Times New Roman" w:eastAsia="Times New Roman" w:hAnsi="Times New Roman" w:cs="Times New Roman"/>
          <w:sz w:val="20"/>
          <w:szCs w:val="20"/>
          <w:highlight w:val="white"/>
        </w:rPr>
        <w:t>. Consistent with these studies we find that heterogeneous</w:t>
      </w:r>
      <w:r>
        <w:rPr>
          <w:rFonts w:ascii="Times New Roman" w:eastAsia="Times New Roman" w:hAnsi="Times New Roman" w:cs="Times New Roman"/>
          <w:sz w:val="20"/>
          <w:szCs w:val="20"/>
        </w:rPr>
        <w:t xml:space="preserve"> ε </w:t>
      </w:r>
      <w:r>
        <w:rPr>
          <w:rFonts w:ascii="Times New Roman" w:eastAsia="Times New Roman" w:hAnsi="Times New Roman" w:cs="Times New Roman"/>
          <w:sz w:val="20"/>
          <w:szCs w:val="20"/>
          <w:highlight w:val="white"/>
        </w:rPr>
        <w:t xml:space="preserve">causes the system to tend towards less polarized states, possibly towards consensus. This is likely due to the possibility that agents with above-average </w:t>
      </w:r>
      <w:r>
        <w:rPr>
          <w:rFonts w:ascii="Times New Roman" w:eastAsia="Times New Roman" w:hAnsi="Times New Roman" w:cs="Times New Roman"/>
          <w:sz w:val="20"/>
          <w:szCs w:val="20"/>
        </w:rPr>
        <w:t>ε act as bridging agents due to their openness to a wider range of opinions, while the agents with below-average ε might not have much of an influence on the system dynamics. We purport a similar mechanism might be at play in the case of the heterogenous SPIRO model - variance in group classification might lead to less clearly defined identity bubbles, which would allow some agents to act as bridges between clusters that emerge due to identity effects.</w:t>
      </w:r>
    </w:p>
    <w:p w14:paraId="4F98FFA1" w14:textId="77777777" w:rsidR="00600FE1" w:rsidRDefault="00600FE1">
      <w:pPr>
        <w:rPr>
          <w:rFonts w:ascii="Times New Roman" w:eastAsia="Times New Roman" w:hAnsi="Times New Roman" w:cs="Times New Roman"/>
          <w:sz w:val="20"/>
          <w:szCs w:val="20"/>
        </w:rPr>
      </w:pPr>
    </w:p>
    <w:p w14:paraId="3B93AB1D"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4"/>
          <w:szCs w:val="24"/>
        </w:rPr>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Conclusion</w:t>
      </w:r>
    </w:p>
    <w:p w14:paraId="2B185965" w14:textId="77777777" w:rsidR="00600FE1" w:rsidRDefault="00600FE1">
      <w:pPr>
        <w:rPr>
          <w:rFonts w:ascii="Times New Roman" w:eastAsia="Times New Roman" w:hAnsi="Times New Roman" w:cs="Times New Roman"/>
          <w:sz w:val="20"/>
          <w:szCs w:val="20"/>
        </w:rPr>
      </w:pPr>
    </w:p>
    <w:p w14:paraId="602A33B5"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this work we describe our novel extension of the HK model to include social identity grouping as a component of the dynamics. We allow agents to adopt different definitions of identity groups for more realistic identity models. We also present here a coarse-grained analysis of our models aimed at establishing the relevance of identity effects on polarization. We plan to follow this up with a detailed analysis of the parameter space.</w:t>
      </w:r>
    </w:p>
    <w:p w14:paraId="4E0E938D" w14:textId="77777777" w:rsidR="00600FE1" w:rsidRDefault="00600FE1">
      <w:pPr>
        <w:rPr>
          <w:rFonts w:ascii="Times New Roman" w:eastAsia="Times New Roman" w:hAnsi="Times New Roman" w:cs="Times New Roman"/>
          <w:sz w:val="20"/>
          <w:szCs w:val="20"/>
        </w:rPr>
      </w:pPr>
    </w:p>
    <w:p w14:paraId="203F582C" w14:textId="77777777" w:rsidR="00600FE1" w:rsidRDefault="009F245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Acknowledgements. </w:t>
      </w:r>
      <w:r>
        <w:rPr>
          <w:rFonts w:ascii="Times New Roman" w:eastAsia="Times New Roman" w:hAnsi="Times New Roman" w:cs="Times New Roman"/>
          <w:sz w:val="20"/>
          <w:szCs w:val="20"/>
        </w:rPr>
        <w:t xml:space="preserve">The authors thank the College of Arts and Sciences at the Ohio State University for the use of the Unity high performance computing cluster to conduct the simulations and analyses reported in this article. </w:t>
      </w:r>
      <w:commentRangeStart w:id="124"/>
      <w:commentRangeStart w:id="125"/>
      <w:r>
        <w:rPr>
          <w:rFonts w:ascii="Times New Roman" w:eastAsia="Times New Roman" w:hAnsi="Times New Roman" w:cs="Times New Roman"/>
          <w:sz w:val="20"/>
          <w:szCs w:val="20"/>
        </w:rPr>
        <w:t>We also want to thank Ashley Sanders-Jackson for her contribution to this paper.</w:t>
      </w:r>
      <w:commentRangeEnd w:id="124"/>
      <w:r>
        <w:rPr>
          <w:rStyle w:val="CommentReference"/>
        </w:rPr>
        <w:commentReference w:id="124"/>
      </w:r>
      <w:commentRangeEnd w:id="125"/>
      <w:r w:rsidR="009D387A">
        <w:rPr>
          <w:rStyle w:val="CommentReference"/>
        </w:rPr>
        <w:commentReference w:id="125"/>
      </w:r>
    </w:p>
    <w:p w14:paraId="3926628E" w14:textId="77777777" w:rsidR="00600FE1" w:rsidRDefault="00600FE1">
      <w:pPr>
        <w:rPr>
          <w:rFonts w:ascii="Times New Roman" w:eastAsia="Times New Roman" w:hAnsi="Times New Roman" w:cs="Times New Roman"/>
          <w:sz w:val="20"/>
          <w:szCs w:val="20"/>
        </w:rPr>
      </w:pPr>
    </w:p>
    <w:p w14:paraId="109FC1DF" w14:textId="77777777" w:rsidR="00600FE1" w:rsidRDefault="009F24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BDD4B25" w14:textId="77777777" w:rsidR="00600FE1" w:rsidRDefault="009F245C">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1. </w:t>
      </w:r>
      <w:r>
        <w:rPr>
          <w:rFonts w:ascii="Times New Roman" w:eastAsia="Times New Roman" w:hAnsi="Times New Roman" w:cs="Times New Roman"/>
          <w:color w:val="000000"/>
          <w:sz w:val="18"/>
          <w:szCs w:val="18"/>
        </w:rPr>
        <w:tab/>
      </w:r>
      <w:hyperlink r:id="rId35">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 xml:space="preserve"> R, Krause U. Opinion Dynamics and Bounded Confidence Models, Analysis and Simulation. Journal of Artificial Societies and Social Simulation. 2002;5: 1–2.</w:t>
        </w:r>
      </w:hyperlink>
    </w:p>
    <w:p w14:paraId="5398C10D"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 </w:t>
      </w:r>
      <w:r>
        <w:rPr>
          <w:rFonts w:ascii="Times New Roman" w:eastAsia="Times New Roman" w:hAnsi="Times New Roman" w:cs="Times New Roman"/>
          <w:color w:val="000000"/>
          <w:sz w:val="18"/>
          <w:szCs w:val="18"/>
        </w:rPr>
        <w:tab/>
      </w:r>
      <w:hyperlink r:id="rId36">
        <w:proofErr w:type="spellStart"/>
        <w:r>
          <w:rPr>
            <w:rFonts w:ascii="Times New Roman" w:eastAsia="Times New Roman" w:hAnsi="Times New Roman" w:cs="Times New Roman"/>
            <w:color w:val="000000"/>
            <w:sz w:val="18"/>
            <w:szCs w:val="18"/>
          </w:rPr>
          <w:t>Lanchier</w:t>
        </w:r>
        <w:proofErr w:type="spellEnd"/>
        <w:r>
          <w:rPr>
            <w:rFonts w:ascii="Times New Roman" w:eastAsia="Times New Roman" w:hAnsi="Times New Roman" w:cs="Times New Roman"/>
            <w:color w:val="000000"/>
            <w:sz w:val="18"/>
            <w:szCs w:val="18"/>
          </w:rPr>
          <w:t xml:space="preserve"> N, Li H-L. Consensus in the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Model. Journal of Statistical Physics. 2022. doi:</w:t>
        </w:r>
      </w:hyperlink>
      <w:hyperlink r:id="rId37">
        <w:r>
          <w:rPr>
            <w:rFonts w:ascii="Times New Roman" w:eastAsia="Times New Roman" w:hAnsi="Times New Roman" w:cs="Times New Roman"/>
            <w:color w:val="000000"/>
            <w:sz w:val="18"/>
            <w:szCs w:val="18"/>
          </w:rPr>
          <w:t>10.1007/s10955-022-02920-8</w:t>
        </w:r>
      </w:hyperlink>
    </w:p>
    <w:p w14:paraId="2632FE2B"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 </w:t>
      </w:r>
      <w:r>
        <w:rPr>
          <w:rFonts w:ascii="Times New Roman" w:eastAsia="Times New Roman" w:hAnsi="Times New Roman" w:cs="Times New Roman"/>
          <w:color w:val="000000"/>
          <w:sz w:val="18"/>
          <w:szCs w:val="18"/>
        </w:rPr>
        <w:tab/>
      </w:r>
      <w:hyperlink r:id="rId38">
        <w:r>
          <w:rPr>
            <w:rFonts w:ascii="Times New Roman" w:eastAsia="Times New Roman" w:hAnsi="Times New Roman" w:cs="Times New Roman"/>
            <w:color w:val="000000"/>
            <w:sz w:val="18"/>
            <w:szCs w:val="18"/>
          </w:rPr>
          <w:t xml:space="preserve">Kurz S. How long does it take to consensus in the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model? PAMM. 2014. pp. 803–804. doi:</w:t>
        </w:r>
      </w:hyperlink>
      <w:hyperlink r:id="rId39">
        <w:r>
          <w:rPr>
            <w:rFonts w:ascii="Times New Roman" w:eastAsia="Times New Roman" w:hAnsi="Times New Roman" w:cs="Times New Roman"/>
            <w:color w:val="000000"/>
            <w:sz w:val="18"/>
            <w:szCs w:val="18"/>
          </w:rPr>
          <w:t>10.1002/pamm.201410382</w:t>
        </w:r>
      </w:hyperlink>
    </w:p>
    <w:p w14:paraId="0D4D876C"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 </w:t>
      </w:r>
      <w:r>
        <w:rPr>
          <w:rFonts w:ascii="Times New Roman" w:eastAsia="Times New Roman" w:hAnsi="Times New Roman" w:cs="Times New Roman"/>
          <w:color w:val="000000"/>
          <w:sz w:val="18"/>
          <w:szCs w:val="18"/>
        </w:rPr>
        <w:tab/>
      </w:r>
      <w:hyperlink r:id="rId40">
        <w:proofErr w:type="spellStart"/>
        <w:r>
          <w:rPr>
            <w:rFonts w:ascii="Times New Roman" w:eastAsia="Times New Roman" w:hAnsi="Times New Roman" w:cs="Times New Roman"/>
            <w:color w:val="000000"/>
            <w:sz w:val="18"/>
            <w:szCs w:val="18"/>
          </w:rPr>
          <w:t>Matakos</w:t>
        </w:r>
        <w:proofErr w:type="spellEnd"/>
        <w:r>
          <w:rPr>
            <w:rFonts w:ascii="Times New Roman" w:eastAsia="Times New Roman" w:hAnsi="Times New Roman" w:cs="Times New Roman"/>
            <w:color w:val="000000"/>
            <w:sz w:val="18"/>
            <w:szCs w:val="18"/>
          </w:rPr>
          <w:t xml:space="preserve"> A, Terzi E, </w:t>
        </w:r>
        <w:proofErr w:type="spellStart"/>
        <w:r>
          <w:rPr>
            <w:rFonts w:ascii="Times New Roman" w:eastAsia="Times New Roman" w:hAnsi="Times New Roman" w:cs="Times New Roman"/>
            <w:color w:val="000000"/>
            <w:sz w:val="18"/>
            <w:szCs w:val="18"/>
          </w:rPr>
          <w:t>Tsaparas</w:t>
        </w:r>
        <w:proofErr w:type="spellEnd"/>
        <w:r>
          <w:rPr>
            <w:rFonts w:ascii="Times New Roman" w:eastAsia="Times New Roman" w:hAnsi="Times New Roman" w:cs="Times New Roman"/>
            <w:color w:val="000000"/>
            <w:sz w:val="18"/>
            <w:szCs w:val="18"/>
          </w:rPr>
          <w:t xml:space="preserve"> P. Measuring and moderating opinion polarization in social networks. Data Mining and Knowledge Discovery. 2017. pp. 1480–1505. doi:</w:t>
        </w:r>
      </w:hyperlink>
      <w:hyperlink r:id="rId41">
        <w:r>
          <w:rPr>
            <w:rFonts w:ascii="Times New Roman" w:eastAsia="Times New Roman" w:hAnsi="Times New Roman" w:cs="Times New Roman"/>
            <w:color w:val="000000"/>
            <w:sz w:val="18"/>
            <w:szCs w:val="18"/>
          </w:rPr>
          <w:t>10.1007/s10618-017-0527-9</w:t>
        </w:r>
      </w:hyperlink>
    </w:p>
    <w:p w14:paraId="7250FEDE"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 </w:t>
      </w:r>
      <w:r>
        <w:rPr>
          <w:rFonts w:ascii="Times New Roman" w:eastAsia="Times New Roman" w:hAnsi="Times New Roman" w:cs="Times New Roman"/>
          <w:color w:val="000000"/>
          <w:sz w:val="18"/>
          <w:szCs w:val="18"/>
        </w:rPr>
        <w:tab/>
      </w:r>
      <w:hyperlink r:id="rId42">
        <w:r>
          <w:rPr>
            <w:rFonts w:ascii="Times New Roman" w:eastAsia="Times New Roman" w:hAnsi="Times New Roman" w:cs="Times New Roman"/>
            <w:color w:val="000000"/>
            <w:sz w:val="18"/>
            <w:szCs w:val="18"/>
          </w:rPr>
          <w:t xml:space="preserve">Pineda M, Toral R, Hernández-García E. The noisy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model for opinion dynamics. The European Physical Journal B. 2013. doi:</w:t>
        </w:r>
      </w:hyperlink>
      <w:hyperlink r:id="rId43">
        <w:r>
          <w:rPr>
            <w:rFonts w:ascii="Times New Roman" w:eastAsia="Times New Roman" w:hAnsi="Times New Roman" w:cs="Times New Roman"/>
            <w:color w:val="000000"/>
            <w:sz w:val="18"/>
            <w:szCs w:val="18"/>
          </w:rPr>
          <w:t>10.1140/</w:t>
        </w:r>
        <w:proofErr w:type="spellStart"/>
        <w:r>
          <w:rPr>
            <w:rFonts w:ascii="Times New Roman" w:eastAsia="Times New Roman" w:hAnsi="Times New Roman" w:cs="Times New Roman"/>
            <w:color w:val="000000"/>
            <w:sz w:val="18"/>
            <w:szCs w:val="18"/>
          </w:rPr>
          <w:t>epjb</w:t>
        </w:r>
        <w:proofErr w:type="spellEnd"/>
        <w:r>
          <w:rPr>
            <w:rFonts w:ascii="Times New Roman" w:eastAsia="Times New Roman" w:hAnsi="Times New Roman" w:cs="Times New Roman"/>
            <w:color w:val="000000"/>
            <w:sz w:val="18"/>
            <w:szCs w:val="18"/>
          </w:rPr>
          <w:t>/e2013-40777-7</w:t>
        </w:r>
      </w:hyperlink>
    </w:p>
    <w:p w14:paraId="284E732D"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6. </w:t>
      </w:r>
      <w:r>
        <w:rPr>
          <w:rFonts w:ascii="Times New Roman" w:eastAsia="Times New Roman" w:hAnsi="Times New Roman" w:cs="Times New Roman"/>
          <w:color w:val="000000"/>
          <w:sz w:val="18"/>
          <w:szCs w:val="18"/>
        </w:rPr>
        <w:tab/>
      </w:r>
      <w:hyperlink r:id="rId44">
        <w:r>
          <w:rPr>
            <w:rFonts w:ascii="Times New Roman" w:eastAsia="Times New Roman" w:hAnsi="Times New Roman" w:cs="Times New Roman"/>
            <w:color w:val="000000"/>
            <w:sz w:val="18"/>
            <w:szCs w:val="18"/>
          </w:rPr>
          <w:t xml:space="preserve">Fu G, Zhang W. Opinion Dynamics of Modified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Model with Group-based Bounded Confidence. IFAC Proceedings Volumes. 2014. pp. 9870–9874. doi:</w:t>
        </w:r>
      </w:hyperlink>
      <w:hyperlink r:id="rId45">
        <w:r>
          <w:rPr>
            <w:rFonts w:ascii="Times New Roman" w:eastAsia="Times New Roman" w:hAnsi="Times New Roman" w:cs="Times New Roman"/>
            <w:color w:val="000000"/>
            <w:sz w:val="18"/>
            <w:szCs w:val="18"/>
          </w:rPr>
          <w:t>10.3182/20140824-6-za-1003.02770</w:t>
        </w:r>
      </w:hyperlink>
    </w:p>
    <w:p w14:paraId="64A547CF"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7. </w:t>
      </w:r>
      <w:r>
        <w:rPr>
          <w:rFonts w:ascii="Times New Roman" w:eastAsia="Times New Roman" w:hAnsi="Times New Roman" w:cs="Times New Roman"/>
          <w:color w:val="000000"/>
          <w:sz w:val="18"/>
          <w:szCs w:val="18"/>
        </w:rPr>
        <w:tab/>
      </w:r>
      <w:hyperlink r:id="rId46">
        <w:proofErr w:type="spellStart"/>
        <w:r>
          <w:rPr>
            <w:rFonts w:ascii="Times New Roman" w:eastAsia="Times New Roman" w:hAnsi="Times New Roman" w:cs="Times New Roman"/>
            <w:color w:val="000000"/>
            <w:sz w:val="18"/>
            <w:szCs w:val="18"/>
          </w:rPr>
          <w:t>Nedic</w:t>
        </w:r>
        <w:proofErr w:type="spellEnd"/>
        <w:r>
          <w:rPr>
            <w:rFonts w:ascii="Times New Roman" w:eastAsia="Times New Roman" w:hAnsi="Times New Roman" w:cs="Times New Roman"/>
            <w:color w:val="000000"/>
            <w:sz w:val="18"/>
            <w:szCs w:val="18"/>
          </w:rPr>
          <w:t xml:space="preserve"> A, </w:t>
        </w:r>
        <w:proofErr w:type="spellStart"/>
        <w:r>
          <w:rPr>
            <w:rFonts w:ascii="Times New Roman" w:eastAsia="Times New Roman" w:hAnsi="Times New Roman" w:cs="Times New Roman"/>
            <w:color w:val="000000"/>
            <w:sz w:val="18"/>
            <w:szCs w:val="18"/>
          </w:rPr>
          <w:t>Touri</w:t>
        </w:r>
        <w:proofErr w:type="spellEnd"/>
        <w:r>
          <w:rPr>
            <w:rFonts w:ascii="Times New Roman" w:eastAsia="Times New Roman" w:hAnsi="Times New Roman" w:cs="Times New Roman"/>
            <w:color w:val="000000"/>
            <w:sz w:val="18"/>
            <w:szCs w:val="18"/>
          </w:rPr>
          <w:t xml:space="preserve"> B. Multi-dimensional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dynamics. 2012 IEEE 51st IEEE Conference on Decision and Control (CDC). 2012. doi:</w:t>
        </w:r>
      </w:hyperlink>
      <w:hyperlink r:id="rId47">
        <w:r>
          <w:rPr>
            <w:rFonts w:ascii="Times New Roman" w:eastAsia="Times New Roman" w:hAnsi="Times New Roman" w:cs="Times New Roman"/>
            <w:color w:val="000000"/>
            <w:sz w:val="18"/>
            <w:szCs w:val="18"/>
          </w:rPr>
          <w:t>10.1109/cdc.2012.6426417</w:t>
        </w:r>
      </w:hyperlink>
    </w:p>
    <w:p w14:paraId="33C0AE76"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8. </w:t>
      </w:r>
      <w:r>
        <w:rPr>
          <w:rFonts w:ascii="Times New Roman" w:eastAsia="Times New Roman" w:hAnsi="Times New Roman" w:cs="Times New Roman"/>
          <w:color w:val="000000"/>
          <w:sz w:val="18"/>
          <w:szCs w:val="18"/>
        </w:rPr>
        <w:tab/>
      </w:r>
      <w:hyperlink r:id="rId48">
        <w:r>
          <w:rPr>
            <w:rFonts w:ascii="Times New Roman" w:eastAsia="Times New Roman" w:hAnsi="Times New Roman" w:cs="Times New Roman"/>
            <w:color w:val="000000"/>
            <w:sz w:val="18"/>
            <w:szCs w:val="18"/>
          </w:rPr>
          <w:t xml:space="preserve">Parasnis R, Franceschetti M, </w:t>
        </w:r>
        <w:proofErr w:type="spellStart"/>
        <w:r>
          <w:rPr>
            <w:rFonts w:ascii="Times New Roman" w:eastAsia="Times New Roman" w:hAnsi="Times New Roman" w:cs="Times New Roman"/>
            <w:color w:val="000000"/>
            <w:sz w:val="18"/>
            <w:szCs w:val="18"/>
          </w:rPr>
          <w:t>Touri</w:t>
        </w:r>
        <w:proofErr w:type="spellEnd"/>
        <w:r>
          <w:rPr>
            <w:rFonts w:ascii="Times New Roman" w:eastAsia="Times New Roman" w:hAnsi="Times New Roman" w:cs="Times New Roman"/>
            <w:color w:val="000000"/>
            <w:sz w:val="18"/>
            <w:szCs w:val="18"/>
          </w:rPr>
          <w:t xml:space="preserve"> B.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Dynamics with Limited Connectivity. 2018 IEEE Conference on Decision and Control (CDC). 2018. doi:</w:t>
        </w:r>
      </w:hyperlink>
      <w:hyperlink r:id="rId49">
        <w:r>
          <w:rPr>
            <w:rFonts w:ascii="Times New Roman" w:eastAsia="Times New Roman" w:hAnsi="Times New Roman" w:cs="Times New Roman"/>
            <w:color w:val="000000"/>
            <w:sz w:val="18"/>
            <w:szCs w:val="18"/>
          </w:rPr>
          <w:t>10.1109/cdc.2018.8618877</w:t>
        </w:r>
      </w:hyperlink>
    </w:p>
    <w:p w14:paraId="01F1ABAE"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9. </w:t>
      </w:r>
      <w:r>
        <w:rPr>
          <w:rFonts w:ascii="Times New Roman" w:eastAsia="Times New Roman" w:hAnsi="Times New Roman" w:cs="Times New Roman"/>
          <w:color w:val="000000"/>
          <w:sz w:val="18"/>
          <w:szCs w:val="18"/>
        </w:rPr>
        <w:tab/>
      </w:r>
      <w:hyperlink r:id="rId50">
        <w:r>
          <w:rPr>
            <w:rFonts w:ascii="Times New Roman" w:eastAsia="Times New Roman" w:hAnsi="Times New Roman" w:cs="Times New Roman"/>
            <w:color w:val="000000"/>
            <w:sz w:val="18"/>
            <w:szCs w:val="18"/>
          </w:rPr>
          <w:t xml:space="preserve">Yixuan D, Cheng T, Shing WW. Discrete-Time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Model for a Leader-Follower Social Network. 2018 37th Chinese Control Conference (CCC). 2018. doi:</w:t>
        </w:r>
      </w:hyperlink>
      <w:hyperlink r:id="rId51">
        <w:r>
          <w:rPr>
            <w:rFonts w:ascii="Times New Roman" w:eastAsia="Times New Roman" w:hAnsi="Times New Roman" w:cs="Times New Roman"/>
            <w:color w:val="000000"/>
            <w:sz w:val="18"/>
            <w:szCs w:val="18"/>
          </w:rPr>
          <w:t>10.23919/chicc.2018.8482680</w:t>
        </w:r>
      </w:hyperlink>
    </w:p>
    <w:p w14:paraId="2F53D847"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10. </w:t>
      </w:r>
      <w:r>
        <w:rPr>
          <w:rFonts w:ascii="Times New Roman" w:eastAsia="Times New Roman" w:hAnsi="Times New Roman" w:cs="Times New Roman"/>
          <w:color w:val="000000"/>
          <w:sz w:val="18"/>
          <w:szCs w:val="18"/>
        </w:rPr>
        <w:tab/>
      </w:r>
      <w:hyperlink r:id="rId52">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 xml:space="preserve"> R, Bayreuth University, </w:t>
        </w:r>
        <w:proofErr w:type="spellStart"/>
        <w:r>
          <w:rPr>
            <w:rFonts w:ascii="Times New Roman" w:eastAsia="Times New Roman" w:hAnsi="Times New Roman" w:cs="Times New Roman"/>
            <w:color w:val="000000"/>
            <w:sz w:val="18"/>
            <w:szCs w:val="18"/>
          </w:rPr>
          <w:t>Universitaetsstrasse</w:t>
        </w:r>
        <w:proofErr w:type="spellEnd"/>
        <w:r>
          <w:rPr>
            <w:rFonts w:ascii="Times New Roman" w:eastAsia="Times New Roman" w:hAnsi="Times New Roman" w:cs="Times New Roman"/>
            <w:color w:val="000000"/>
            <w:sz w:val="18"/>
            <w:szCs w:val="18"/>
          </w:rPr>
          <w:t>, Bayreuth 95440, Krause U, Bremen University, et al. Opinion dynamics under the influence of radical groups, charismatic leaders, and other constant signals: A simple unifying model. Networks &amp; Heterogeneous Media. 2015. pp. 477–509. doi:</w:t>
        </w:r>
      </w:hyperlink>
      <w:hyperlink r:id="rId53">
        <w:r>
          <w:rPr>
            <w:rFonts w:ascii="Times New Roman" w:eastAsia="Times New Roman" w:hAnsi="Times New Roman" w:cs="Times New Roman"/>
            <w:color w:val="000000"/>
            <w:sz w:val="18"/>
            <w:szCs w:val="18"/>
          </w:rPr>
          <w:t>10.3934/nhm.2015.10.477</w:t>
        </w:r>
      </w:hyperlink>
    </w:p>
    <w:p w14:paraId="3E9CD9C3"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11. </w:t>
      </w:r>
      <w:r>
        <w:rPr>
          <w:rFonts w:ascii="Times New Roman" w:eastAsia="Times New Roman" w:hAnsi="Times New Roman" w:cs="Times New Roman"/>
          <w:color w:val="000000"/>
          <w:sz w:val="18"/>
          <w:szCs w:val="18"/>
        </w:rPr>
        <w:tab/>
      </w:r>
      <w:hyperlink r:id="rId54">
        <w:r>
          <w:rPr>
            <w:rFonts w:ascii="Times New Roman" w:eastAsia="Times New Roman" w:hAnsi="Times New Roman" w:cs="Times New Roman"/>
            <w:color w:val="000000"/>
            <w:sz w:val="18"/>
            <w:szCs w:val="18"/>
          </w:rPr>
          <w:t xml:space="preserve">Tajfel H, Turner JC, Austin WG, </w:t>
        </w:r>
        <w:proofErr w:type="spellStart"/>
        <w:r>
          <w:rPr>
            <w:rFonts w:ascii="Times New Roman" w:eastAsia="Times New Roman" w:hAnsi="Times New Roman" w:cs="Times New Roman"/>
            <w:color w:val="000000"/>
            <w:sz w:val="18"/>
            <w:szCs w:val="18"/>
          </w:rPr>
          <w:t>Worchel</w:t>
        </w:r>
        <w:proofErr w:type="spellEnd"/>
        <w:r>
          <w:rPr>
            <w:rFonts w:ascii="Times New Roman" w:eastAsia="Times New Roman" w:hAnsi="Times New Roman" w:cs="Times New Roman"/>
            <w:color w:val="000000"/>
            <w:sz w:val="18"/>
            <w:szCs w:val="18"/>
          </w:rPr>
          <w:t xml:space="preserve"> S. An integrative theory of intergroup conflict. Organizational identity: A reader. 1979;56: 9780203505984–9780203505916.</w:t>
        </w:r>
      </w:hyperlink>
    </w:p>
    <w:p w14:paraId="225AE0A3"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12. </w:t>
      </w:r>
      <w:r>
        <w:rPr>
          <w:rFonts w:ascii="Times New Roman" w:eastAsia="Times New Roman" w:hAnsi="Times New Roman" w:cs="Times New Roman"/>
          <w:color w:val="000000"/>
          <w:sz w:val="18"/>
          <w:szCs w:val="18"/>
        </w:rPr>
        <w:tab/>
      </w:r>
      <w:hyperlink r:id="rId55">
        <w:proofErr w:type="spellStart"/>
        <w:r>
          <w:rPr>
            <w:rFonts w:ascii="Times New Roman" w:eastAsia="Times New Roman" w:hAnsi="Times New Roman" w:cs="Times New Roman"/>
            <w:color w:val="000000"/>
            <w:sz w:val="18"/>
            <w:szCs w:val="18"/>
          </w:rPr>
          <w:t>Baldassarri</w:t>
        </w:r>
        <w:proofErr w:type="spellEnd"/>
        <w:r>
          <w:rPr>
            <w:rFonts w:ascii="Times New Roman" w:eastAsia="Times New Roman" w:hAnsi="Times New Roman" w:cs="Times New Roman"/>
            <w:color w:val="000000"/>
            <w:sz w:val="18"/>
            <w:szCs w:val="18"/>
          </w:rPr>
          <w:t xml:space="preserve"> D, Gelman A. Partisans without Constraint: Political Polarization and Trends in American Public Opinion. AJS. 2008;114: 408–446.</w:t>
        </w:r>
      </w:hyperlink>
    </w:p>
    <w:p w14:paraId="13689C0B"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13. </w:t>
      </w:r>
      <w:r>
        <w:rPr>
          <w:rFonts w:ascii="Times New Roman" w:eastAsia="Times New Roman" w:hAnsi="Times New Roman" w:cs="Times New Roman"/>
          <w:color w:val="000000"/>
          <w:sz w:val="18"/>
          <w:szCs w:val="18"/>
        </w:rPr>
        <w:tab/>
      </w:r>
      <w:hyperlink r:id="rId56">
        <w:r>
          <w:rPr>
            <w:rFonts w:ascii="Times New Roman" w:eastAsia="Times New Roman" w:hAnsi="Times New Roman" w:cs="Times New Roman"/>
            <w:color w:val="000000"/>
            <w:sz w:val="18"/>
            <w:szCs w:val="18"/>
          </w:rPr>
          <w:t>Iyengar S, Lelkes Y, Levendusky M, Malhotra N, Westwood SJ. The Origins and Consequences of Affective Polarization in the United States. Annu Rev Polit Sci. 2019;22: 129–146.</w:t>
        </w:r>
      </w:hyperlink>
    </w:p>
    <w:p w14:paraId="2F3708C5"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14. </w:t>
      </w:r>
      <w:r>
        <w:rPr>
          <w:rFonts w:ascii="Times New Roman" w:eastAsia="Times New Roman" w:hAnsi="Times New Roman" w:cs="Times New Roman"/>
          <w:color w:val="000000"/>
          <w:sz w:val="18"/>
          <w:szCs w:val="18"/>
        </w:rPr>
        <w:tab/>
      </w:r>
      <w:hyperlink r:id="rId57">
        <w:r>
          <w:rPr>
            <w:rFonts w:ascii="Times New Roman" w:eastAsia="Times New Roman" w:hAnsi="Times New Roman" w:cs="Times New Roman"/>
            <w:color w:val="000000"/>
            <w:sz w:val="18"/>
            <w:szCs w:val="18"/>
          </w:rPr>
          <w:t>Wojcieszak M, Kelly Garrett R. Social Identity, Selective Exposure, and Affective Polarization: How Priming National Identity Shapes Attitudes Toward Immigrants Via News Selection. Human Communication Research. 2018. pp. 247–273. doi:</w:t>
        </w:r>
      </w:hyperlink>
      <w:hyperlink r:id="rId58">
        <w:r>
          <w:rPr>
            <w:rFonts w:ascii="Times New Roman" w:eastAsia="Times New Roman" w:hAnsi="Times New Roman" w:cs="Times New Roman"/>
            <w:color w:val="000000"/>
            <w:sz w:val="18"/>
            <w:szCs w:val="18"/>
          </w:rPr>
          <w:t>10.1093/</w:t>
        </w:r>
        <w:proofErr w:type="spellStart"/>
        <w:r>
          <w:rPr>
            <w:rFonts w:ascii="Times New Roman" w:eastAsia="Times New Roman" w:hAnsi="Times New Roman" w:cs="Times New Roman"/>
            <w:color w:val="000000"/>
            <w:sz w:val="18"/>
            <w:szCs w:val="18"/>
          </w:rPr>
          <w:t>hcr</w:t>
        </w:r>
        <w:proofErr w:type="spellEnd"/>
        <w:r>
          <w:rPr>
            <w:rFonts w:ascii="Times New Roman" w:eastAsia="Times New Roman" w:hAnsi="Times New Roman" w:cs="Times New Roman"/>
            <w:color w:val="000000"/>
            <w:sz w:val="18"/>
            <w:szCs w:val="18"/>
          </w:rPr>
          <w:t>/hqx010</w:t>
        </w:r>
      </w:hyperlink>
    </w:p>
    <w:p w14:paraId="6D583EF0"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15. </w:t>
      </w:r>
      <w:r>
        <w:rPr>
          <w:rFonts w:ascii="Times New Roman" w:eastAsia="Times New Roman" w:hAnsi="Times New Roman" w:cs="Times New Roman"/>
          <w:color w:val="000000"/>
          <w:sz w:val="18"/>
          <w:szCs w:val="18"/>
        </w:rPr>
        <w:tab/>
      </w:r>
      <w:hyperlink r:id="rId59">
        <w:r>
          <w:rPr>
            <w:rFonts w:ascii="Times New Roman" w:eastAsia="Times New Roman" w:hAnsi="Times New Roman" w:cs="Times New Roman"/>
            <w:color w:val="000000"/>
            <w:sz w:val="18"/>
            <w:szCs w:val="18"/>
          </w:rPr>
          <w:t xml:space="preserve">Slater MD. Reinforcing spirals: The mutual influence of media selectivity and media effects and their impact on individual behavior and social identity. Commun Theory. 2007. Available: </w:t>
        </w:r>
      </w:hyperlink>
      <w:hyperlink r:id="rId60">
        <w:r>
          <w:rPr>
            <w:rFonts w:ascii="Times New Roman" w:eastAsia="Times New Roman" w:hAnsi="Times New Roman" w:cs="Times New Roman"/>
            <w:color w:val="000000"/>
            <w:sz w:val="18"/>
            <w:szCs w:val="18"/>
          </w:rPr>
          <w:t>https://academic.oup.com/ct/article-abstract/17/3/281/4098761</w:t>
        </w:r>
      </w:hyperlink>
    </w:p>
    <w:p w14:paraId="6D736111"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16. </w:t>
      </w:r>
      <w:r>
        <w:rPr>
          <w:rFonts w:ascii="Times New Roman" w:eastAsia="Times New Roman" w:hAnsi="Times New Roman" w:cs="Times New Roman"/>
          <w:color w:val="000000"/>
          <w:sz w:val="18"/>
          <w:szCs w:val="18"/>
        </w:rPr>
        <w:tab/>
      </w:r>
      <w:hyperlink r:id="rId61">
        <w:r>
          <w:rPr>
            <w:rFonts w:ascii="Times New Roman" w:eastAsia="Times New Roman" w:hAnsi="Times New Roman" w:cs="Times New Roman"/>
            <w:color w:val="000000"/>
            <w:sz w:val="18"/>
            <w:szCs w:val="18"/>
          </w:rPr>
          <w:t>Slater MD. Reinforcing Spirals Model: Conceptualizing the Relationship Between Media Content Exposure and the Development and Maintenance of Attitudes. Media Psychol. 2015;18: 370–395.</w:t>
        </w:r>
      </w:hyperlink>
    </w:p>
    <w:p w14:paraId="7E5FA7F5"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17. </w:t>
      </w:r>
      <w:r>
        <w:rPr>
          <w:rFonts w:ascii="Times New Roman" w:eastAsia="Times New Roman" w:hAnsi="Times New Roman" w:cs="Times New Roman"/>
          <w:color w:val="000000"/>
          <w:sz w:val="18"/>
          <w:szCs w:val="18"/>
        </w:rPr>
        <w:tab/>
      </w:r>
      <w:hyperlink r:id="rId62">
        <w:r>
          <w:rPr>
            <w:rFonts w:ascii="Times New Roman" w:eastAsia="Times New Roman" w:hAnsi="Times New Roman" w:cs="Times New Roman"/>
            <w:color w:val="000000"/>
            <w:sz w:val="18"/>
            <w:szCs w:val="18"/>
          </w:rPr>
          <w:t>Blondel VD, Guillaume J-L, Lambiotte R, Lefebvre E. Fast unfolding of communities in large networks. J Stat Mech. 2008;2008: P10008.</w:t>
        </w:r>
      </w:hyperlink>
    </w:p>
    <w:p w14:paraId="36BB59AA"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18. </w:t>
      </w:r>
      <w:r>
        <w:rPr>
          <w:rFonts w:ascii="Times New Roman" w:eastAsia="Times New Roman" w:hAnsi="Times New Roman" w:cs="Times New Roman"/>
          <w:color w:val="000000"/>
          <w:sz w:val="18"/>
          <w:szCs w:val="18"/>
        </w:rPr>
        <w:tab/>
      </w:r>
      <w:hyperlink r:id="rId63">
        <w:r>
          <w:rPr>
            <w:rFonts w:ascii="Times New Roman" w:eastAsia="Times New Roman" w:hAnsi="Times New Roman" w:cs="Times New Roman"/>
            <w:color w:val="000000"/>
            <w:sz w:val="18"/>
            <w:szCs w:val="18"/>
          </w:rPr>
          <w:t>NetLogo code, data, and analysis scripts</w:t>
        </w:r>
      </w:hyperlink>
      <w:hyperlink r:id="rId64">
        <w:r>
          <w:rPr>
            <w:rFonts w:ascii="Times New Roman" w:eastAsia="Times New Roman" w:hAnsi="Times New Roman" w:cs="Times New Roman"/>
            <w:sz w:val="18"/>
            <w:szCs w:val="18"/>
          </w:rPr>
          <w:t>,</w:t>
        </w:r>
      </w:hyperlink>
      <w:hyperlink r:id="rId65">
        <w:r>
          <w:rPr>
            <w:rFonts w:ascii="Times New Roman" w:eastAsia="Times New Roman" w:hAnsi="Times New Roman" w:cs="Times New Roman"/>
            <w:color w:val="000000"/>
            <w:sz w:val="18"/>
            <w:szCs w:val="18"/>
          </w:rPr>
          <w:t xml:space="preserve"> </w:t>
        </w:r>
      </w:hyperlink>
      <w:hyperlink r:id="rId66">
        <w:r>
          <w:rPr>
            <w:rFonts w:ascii="Times New Roman" w:eastAsia="Times New Roman" w:hAnsi="Times New Roman" w:cs="Times New Roman"/>
            <w:color w:val="000000"/>
            <w:sz w:val="18"/>
            <w:szCs w:val="18"/>
          </w:rPr>
          <w:t>https://github.com/frantisek901/Spirals/tree/master/IdentityPaper</w:t>
        </w:r>
      </w:hyperlink>
    </w:p>
    <w:p w14:paraId="4C6BABBE"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19. </w:t>
      </w:r>
      <w:r>
        <w:rPr>
          <w:rFonts w:ascii="Times New Roman" w:eastAsia="Times New Roman" w:hAnsi="Times New Roman" w:cs="Times New Roman"/>
          <w:color w:val="000000"/>
          <w:sz w:val="18"/>
          <w:szCs w:val="18"/>
        </w:rPr>
        <w:tab/>
      </w:r>
      <w:hyperlink r:id="rId67">
        <w:r>
          <w:rPr>
            <w:rFonts w:ascii="Times New Roman" w:eastAsia="Times New Roman" w:hAnsi="Times New Roman" w:cs="Times New Roman"/>
            <w:color w:val="000000"/>
            <w:sz w:val="18"/>
            <w:szCs w:val="18"/>
          </w:rPr>
          <w:t xml:space="preserve">Tang T, </w:t>
        </w:r>
        <w:proofErr w:type="spellStart"/>
        <w:r>
          <w:rPr>
            <w:rFonts w:ascii="Times New Roman" w:eastAsia="Times New Roman" w:hAnsi="Times New Roman" w:cs="Times New Roman"/>
            <w:color w:val="000000"/>
            <w:sz w:val="18"/>
            <w:szCs w:val="18"/>
          </w:rPr>
          <w:t>Ghorbani</w:t>
        </w:r>
        <w:proofErr w:type="spellEnd"/>
        <w:r>
          <w:rPr>
            <w:rFonts w:ascii="Times New Roman" w:eastAsia="Times New Roman" w:hAnsi="Times New Roman" w:cs="Times New Roman"/>
            <w:color w:val="000000"/>
            <w:sz w:val="18"/>
            <w:szCs w:val="18"/>
          </w:rPr>
          <w:t xml:space="preserve"> A, </w:t>
        </w:r>
        <w:proofErr w:type="spellStart"/>
        <w:r>
          <w:rPr>
            <w:rFonts w:ascii="Times New Roman" w:eastAsia="Times New Roman" w:hAnsi="Times New Roman" w:cs="Times New Roman"/>
            <w:color w:val="000000"/>
            <w:sz w:val="18"/>
            <w:szCs w:val="18"/>
          </w:rPr>
          <w:t>Squazzoni</w:t>
        </w:r>
        <w:proofErr w:type="spellEnd"/>
        <w:r>
          <w:rPr>
            <w:rFonts w:ascii="Times New Roman" w:eastAsia="Times New Roman" w:hAnsi="Times New Roman" w:cs="Times New Roman"/>
            <w:color w:val="000000"/>
            <w:sz w:val="18"/>
            <w:szCs w:val="18"/>
          </w:rPr>
          <w:t xml:space="preserve"> F, Chorus CG. Together alone: a group-based polarization measurement. Qual Quant. 2022;56: 3587–3619.</w:t>
        </w:r>
      </w:hyperlink>
    </w:p>
    <w:p w14:paraId="59A881D2"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20. </w:t>
      </w:r>
      <w:r>
        <w:rPr>
          <w:rFonts w:ascii="Times New Roman" w:eastAsia="Times New Roman" w:hAnsi="Times New Roman" w:cs="Times New Roman"/>
          <w:color w:val="000000"/>
          <w:sz w:val="18"/>
          <w:szCs w:val="18"/>
        </w:rPr>
        <w:tab/>
      </w:r>
      <w:hyperlink r:id="rId68">
        <w:r>
          <w:rPr>
            <w:rFonts w:ascii="Times New Roman" w:eastAsia="Times New Roman" w:hAnsi="Times New Roman" w:cs="Times New Roman"/>
            <w:color w:val="000000"/>
            <w:sz w:val="18"/>
            <w:szCs w:val="18"/>
          </w:rPr>
          <w:t xml:space="preserve">Chen G, </w:t>
        </w:r>
        <w:proofErr w:type="spellStart"/>
        <w:r>
          <w:rPr>
            <w:rFonts w:ascii="Times New Roman" w:eastAsia="Times New Roman" w:hAnsi="Times New Roman" w:cs="Times New Roman"/>
            <w:color w:val="000000"/>
            <w:sz w:val="18"/>
            <w:szCs w:val="18"/>
          </w:rPr>
          <w:t>Su</w:t>
        </w:r>
        <w:proofErr w:type="spellEnd"/>
        <w:r>
          <w:rPr>
            <w:rFonts w:ascii="Times New Roman" w:eastAsia="Times New Roman" w:hAnsi="Times New Roman" w:cs="Times New Roman"/>
            <w:color w:val="000000"/>
            <w:sz w:val="18"/>
            <w:szCs w:val="18"/>
          </w:rPr>
          <w:t xml:space="preserve"> W, Ding S, Hong Y. Heterogeneous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–Krause Dynamics With Environment and Communication Noise. IEEE Trans Automat Contr. 2020;65: 3409–3424.</w:t>
        </w:r>
      </w:hyperlink>
    </w:p>
    <w:p w14:paraId="30894169" w14:textId="77777777" w:rsidR="00600FE1" w:rsidRDefault="009F245C">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21. </w:t>
      </w:r>
      <w:r>
        <w:rPr>
          <w:rFonts w:ascii="Times New Roman" w:eastAsia="Times New Roman" w:hAnsi="Times New Roman" w:cs="Times New Roman"/>
          <w:color w:val="000000"/>
          <w:sz w:val="18"/>
          <w:szCs w:val="18"/>
        </w:rPr>
        <w:tab/>
      </w:r>
      <w:hyperlink r:id="rId69">
        <w:r>
          <w:rPr>
            <w:rFonts w:ascii="Times New Roman" w:eastAsia="Times New Roman" w:hAnsi="Times New Roman" w:cs="Times New Roman"/>
            <w:color w:val="000000"/>
            <w:sz w:val="18"/>
            <w:szCs w:val="18"/>
          </w:rPr>
          <w:t xml:space="preserve">Han W, Huang C, Yang J. Opinion clusters in a modified </w:t>
        </w:r>
        <w:proofErr w:type="spellStart"/>
        <w:r>
          <w:rPr>
            <w:rFonts w:ascii="Times New Roman" w:eastAsia="Times New Roman" w:hAnsi="Times New Roman" w:cs="Times New Roman"/>
            <w:color w:val="000000"/>
            <w:sz w:val="18"/>
            <w:szCs w:val="18"/>
          </w:rPr>
          <w:t>Hegselmann</w:t>
        </w:r>
        <w:proofErr w:type="spellEnd"/>
        <w:r>
          <w:rPr>
            <w:rFonts w:ascii="Times New Roman" w:eastAsia="Times New Roman" w:hAnsi="Times New Roman" w:cs="Times New Roman"/>
            <w:color w:val="000000"/>
            <w:sz w:val="18"/>
            <w:szCs w:val="18"/>
          </w:rPr>
          <w:t xml:space="preserve">–Krause model with heterogeneous bounded confidences and stubbornness. </w:t>
        </w:r>
        <w:proofErr w:type="spellStart"/>
        <w:r>
          <w:rPr>
            <w:rFonts w:ascii="Times New Roman" w:eastAsia="Times New Roman" w:hAnsi="Times New Roman" w:cs="Times New Roman"/>
            <w:color w:val="000000"/>
            <w:sz w:val="18"/>
            <w:szCs w:val="18"/>
          </w:rPr>
          <w:t>Physica</w:t>
        </w:r>
        <w:proofErr w:type="spellEnd"/>
        <w:r>
          <w:rPr>
            <w:rFonts w:ascii="Times New Roman" w:eastAsia="Times New Roman" w:hAnsi="Times New Roman" w:cs="Times New Roman"/>
            <w:color w:val="000000"/>
            <w:sz w:val="18"/>
            <w:szCs w:val="18"/>
          </w:rPr>
          <w:t xml:space="preserve"> A: Statistical Mechanics and its Applications. 2019. p. 121791. doi:</w:t>
        </w:r>
      </w:hyperlink>
      <w:hyperlink r:id="rId70">
        <w:r>
          <w:rPr>
            <w:rFonts w:ascii="Times New Roman" w:eastAsia="Times New Roman" w:hAnsi="Times New Roman" w:cs="Times New Roman"/>
            <w:color w:val="000000"/>
            <w:sz w:val="18"/>
            <w:szCs w:val="18"/>
          </w:rPr>
          <w:t>10.1016/j.physa.2019.121791</w:t>
        </w:r>
      </w:hyperlink>
    </w:p>
    <w:p w14:paraId="1C9F371B" w14:textId="77777777" w:rsidR="00600FE1" w:rsidRDefault="00600FE1">
      <w:pPr>
        <w:widowControl w:val="0"/>
        <w:pBdr>
          <w:top w:val="nil"/>
          <w:left w:val="nil"/>
          <w:bottom w:val="nil"/>
          <w:right w:val="nil"/>
          <w:between w:val="nil"/>
        </w:pBdr>
      </w:pPr>
    </w:p>
    <w:sectPr w:rsidR="00600FE1">
      <w:headerReference w:type="default" r:id="rId7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3" w:author="Alexander, Jennifer" w:date="2023-03-07T09:22:00Z" w:initials="AJ">
    <w:p w14:paraId="20988D33" w14:textId="303E5B53" w:rsidR="0006483F" w:rsidRDefault="0006483F">
      <w:pPr>
        <w:pStyle w:val="CommentText"/>
      </w:pPr>
      <w:r>
        <w:rPr>
          <w:rStyle w:val="CommentReference"/>
        </w:rPr>
        <w:annotationRef/>
      </w:r>
      <w:r>
        <w:t>I tried to figure out if this was a word or not, but failed.</w:t>
      </w:r>
    </w:p>
  </w:comment>
  <w:comment w:id="84" w:author="Slater, Michael" w:date="2023-03-07T10:36:00Z" w:initials="SM">
    <w:p w14:paraId="776A1A76" w14:textId="77777777" w:rsidR="009D387A" w:rsidRDefault="009D387A" w:rsidP="008F5A9D">
      <w:pPr>
        <w:pStyle w:val="CommentText"/>
      </w:pPr>
      <w:r>
        <w:rPr>
          <w:rStyle w:val="CommentReference"/>
        </w:rPr>
        <w:annotationRef/>
      </w:r>
      <w:r>
        <w:t>I substituted "forcibly"...is that the intended word? Or trying to say something else?</w:t>
      </w:r>
    </w:p>
  </w:comment>
  <w:comment w:id="121" w:author="Slater, Michael" w:date="2023-03-07T10:42:00Z" w:initials="SM">
    <w:p w14:paraId="076502E7" w14:textId="77777777" w:rsidR="00266F00" w:rsidRDefault="00266F00" w:rsidP="00BD3793">
      <w:pPr>
        <w:pStyle w:val="CommentText"/>
      </w:pPr>
      <w:r>
        <w:rPr>
          <w:rStyle w:val="CommentReference"/>
        </w:rPr>
        <w:annotationRef/>
      </w:r>
      <w:r>
        <w:t>Let's say what this is again, as we explain SPIRO again right above, but the reader may have forgotten what "boundary" refers to.</w:t>
      </w:r>
    </w:p>
  </w:comment>
  <w:comment w:id="124" w:author="Alexander, Jennifer" w:date="2023-03-07T09:38:00Z" w:initials="AJ">
    <w:p w14:paraId="5BA30C09" w14:textId="4F1767AE" w:rsidR="009F245C" w:rsidRDefault="009F245C">
      <w:pPr>
        <w:pStyle w:val="CommentText"/>
      </w:pPr>
      <w:r>
        <w:rPr>
          <w:rStyle w:val="CommentReference"/>
        </w:rPr>
        <w:annotationRef/>
      </w:r>
      <w:r>
        <w:t xml:space="preserve">Is this common when you’re listed as an author? </w:t>
      </w:r>
    </w:p>
  </w:comment>
  <w:comment w:id="125" w:author="Slater, Michael" w:date="2023-03-07T10:39:00Z" w:initials="SM">
    <w:p w14:paraId="74A49FED" w14:textId="77777777" w:rsidR="009D387A" w:rsidRDefault="009D387A" w:rsidP="00C176A2">
      <w:pPr>
        <w:pStyle w:val="CommentText"/>
      </w:pPr>
      <w:r>
        <w:rPr>
          <w:rStyle w:val="CommentReference"/>
        </w:rPr>
        <w:annotationRef/>
      </w:r>
      <w:r>
        <w:t>Correct when Ashley is cleared for authorship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88D33" w15:done="0"/>
  <w15:commentEx w15:paraId="776A1A76" w15:paraIdParent="20988D33" w15:done="0"/>
  <w15:commentEx w15:paraId="076502E7" w15:done="0"/>
  <w15:commentEx w15:paraId="5BA30C09" w15:done="0"/>
  <w15:commentEx w15:paraId="74A49FED" w15:paraIdParent="5BA30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80DA" w16cex:dateUtc="2023-03-07T14:22:00Z"/>
  <w16cex:commentExtensible w16cex:durableId="27B19247" w16cex:dateUtc="2023-03-07T15:36:00Z"/>
  <w16cex:commentExtensible w16cex:durableId="27B19384" w16cex:dateUtc="2023-03-07T15:42:00Z"/>
  <w16cex:commentExtensible w16cex:durableId="27B18498" w16cex:dateUtc="2023-03-07T14:38:00Z"/>
  <w16cex:commentExtensible w16cex:durableId="27B192F2" w16cex:dateUtc="2023-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88D33" w16cid:durableId="27B180DA"/>
  <w16cid:commentId w16cid:paraId="776A1A76" w16cid:durableId="27B19247"/>
  <w16cid:commentId w16cid:paraId="076502E7" w16cid:durableId="27B19384"/>
  <w16cid:commentId w16cid:paraId="5BA30C09" w16cid:durableId="27B18498"/>
  <w16cid:commentId w16cid:paraId="74A49FED" w16cid:durableId="27B19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E558" w14:textId="77777777" w:rsidR="00A97BB7" w:rsidRDefault="00A97BB7">
      <w:pPr>
        <w:spacing w:line="240" w:lineRule="auto"/>
      </w:pPr>
      <w:r>
        <w:separator/>
      </w:r>
    </w:p>
  </w:endnote>
  <w:endnote w:type="continuationSeparator" w:id="0">
    <w:p w14:paraId="222D9E45" w14:textId="77777777" w:rsidR="00A97BB7" w:rsidRDefault="00A97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F456B" w14:textId="77777777" w:rsidR="00A97BB7" w:rsidRDefault="00A97BB7">
      <w:pPr>
        <w:spacing w:line="240" w:lineRule="auto"/>
      </w:pPr>
      <w:r>
        <w:separator/>
      </w:r>
    </w:p>
  </w:footnote>
  <w:footnote w:type="continuationSeparator" w:id="0">
    <w:p w14:paraId="0384672F" w14:textId="77777777" w:rsidR="00A97BB7" w:rsidRDefault="00A97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F434" w14:textId="77777777" w:rsidR="00600FE1" w:rsidRDefault="00600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2C2F"/>
    <w:multiLevelType w:val="multilevel"/>
    <w:tmpl w:val="894C95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64B0766"/>
    <w:multiLevelType w:val="multilevel"/>
    <w:tmpl w:val="F9CE091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1504566">
    <w:abstractNumId w:val="0"/>
  </w:num>
  <w:num w:numId="2" w16cid:durableId="5695844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later, Michael">
    <w15:presenceInfo w15:providerId="AD" w15:userId="S::slater.59@osu.edu::b228ad33-616c-4a06-9f1c-041a4639cf9e"/>
  </w15:person>
  <w15:person w15:author="Alexander, Jennifer">
    <w15:presenceInfo w15:providerId="AD" w15:userId="S::Jennifer.Alexander@fda.gov::7cf1da3e-35d9-48ef-b8ef-4738e98b7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E1"/>
    <w:rsid w:val="0006483F"/>
    <w:rsid w:val="001419C4"/>
    <w:rsid w:val="001E14EC"/>
    <w:rsid w:val="00266F00"/>
    <w:rsid w:val="00287195"/>
    <w:rsid w:val="003977A9"/>
    <w:rsid w:val="00600FE1"/>
    <w:rsid w:val="008617DE"/>
    <w:rsid w:val="0089617F"/>
    <w:rsid w:val="008E325E"/>
    <w:rsid w:val="00912583"/>
    <w:rsid w:val="009C613D"/>
    <w:rsid w:val="009D387A"/>
    <w:rsid w:val="009F245C"/>
    <w:rsid w:val="00A97BB7"/>
    <w:rsid w:val="00AF23FF"/>
    <w:rsid w:val="00B07859"/>
    <w:rsid w:val="00C478A7"/>
    <w:rsid w:val="00CD6F19"/>
    <w:rsid w:val="00EA1F01"/>
    <w:rsid w:val="00F61B20"/>
    <w:rsid w:val="00FB53EE"/>
    <w:rsid w:val="00FC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D291"/>
  <w15:docId w15:val="{27609400-8000-408B-B6B5-DF756015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9617F"/>
    <w:pPr>
      <w:spacing w:line="240" w:lineRule="auto"/>
    </w:pPr>
  </w:style>
  <w:style w:type="character" w:styleId="CommentReference">
    <w:name w:val="annotation reference"/>
    <w:basedOn w:val="DefaultParagraphFont"/>
    <w:uiPriority w:val="99"/>
    <w:semiHidden/>
    <w:unhideWhenUsed/>
    <w:rsid w:val="0089617F"/>
    <w:rPr>
      <w:sz w:val="16"/>
      <w:szCs w:val="16"/>
    </w:rPr>
  </w:style>
  <w:style w:type="paragraph" w:styleId="CommentText">
    <w:name w:val="annotation text"/>
    <w:basedOn w:val="Normal"/>
    <w:link w:val="CommentTextChar"/>
    <w:uiPriority w:val="99"/>
    <w:unhideWhenUsed/>
    <w:rsid w:val="0089617F"/>
    <w:pPr>
      <w:spacing w:line="240" w:lineRule="auto"/>
    </w:pPr>
    <w:rPr>
      <w:sz w:val="20"/>
      <w:szCs w:val="20"/>
    </w:rPr>
  </w:style>
  <w:style w:type="character" w:customStyle="1" w:styleId="CommentTextChar">
    <w:name w:val="Comment Text Char"/>
    <w:basedOn w:val="DefaultParagraphFont"/>
    <w:link w:val="CommentText"/>
    <w:uiPriority w:val="99"/>
    <w:rsid w:val="0089617F"/>
    <w:rPr>
      <w:sz w:val="20"/>
      <w:szCs w:val="20"/>
    </w:rPr>
  </w:style>
  <w:style w:type="paragraph" w:styleId="CommentSubject">
    <w:name w:val="annotation subject"/>
    <w:basedOn w:val="CommentText"/>
    <w:next w:val="CommentText"/>
    <w:link w:val="CommentSubjectChar"/>
    <w:uiPriority w:val="99"/>
    <w:semiHidden/>
    <w:unhideWhenUsed/>
    <w:rsid w:val="0089617F"/>
    <w:rPr>
      <w:b/>
      <w:bCs/>
    </w:rPr>
  </w:style>
  <w:style w:type="character" w:customStyle="1" w:styleId="CommentSubjectChar">
    <w:name w:val="Comment Subject Char"/>
    <w:basedOn w:val="CommentTextChar"/>
    <w:link w:val="CommentSubject"/>
    <w:uiPriority w:val="99"/>
    <w:semiHidden/>
    <w:rsid w:val="00896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yperlink" Target="https://paperpile.com/c/9K0pK4/9YiP" TargetMode="External"/><Relationship Id="rId42" Type="http://schemas.openxmlformats.org/officeDocument/2006/relationships/hyperlink" Target="http://paperpile.com/b/9K0pK4/AaGXo" TargetMode="External"/><Relationship Id="rId47" Type="http://schemas.openxmlformats.org/officeDocument/2006/relationships/hyperlink" Target="http://dx.doi.org/10.1109/cdc.2012.6426417" TargetMode="External"/><Relationship Id="rId63" Type="http://schemas.openxmlformats.org/officeDocument/2006/relationships/hyperlink" Target="http://paperpile.com/b/9K0pK4/yTKN" TargetMode="External"/><Relationship Id="rId68" Type="http://schemas.openxmlformats.org/officeDocument/2006/relationships/hyperlink" Target="http://paperpile.com/b/9K0pK4/Rno0" TargetMode="External"/><Relationship Id="rId2" Type="http://schemas.openxmlformats.org/officeDocument/2006/relationships/styles" Target="styles.xml"/><Relationship Id="rId16" Type="http://schemas.openxmlformats.org/officeDocument/2006/relationships/hyperlink" Target="https://paperpile.com/c/9K0pK4/b89S" TargetMode="External"/><Relationship Id="rId29" Type="http://schemas.openxmlformats.org/officeDocument/2006/relationships/image" Target="media/image1.png"/><Relationship Id="rId11" Type="http://schemas.openxmlformats.org/officeDocument/2006/relationships/hyperlink" Target="https://paperpile.com/c/9K0pK4/tv5hZ" TargetMode="External"/><Relationship Id="rId24" Type="http://schemas.openxmlformats.org/officeDocument/2006/relationships/hyperlink" Target="https://paperpile.com/c/9K0pK4/RwQB" TargetMode="External"/><Relationship Id="rId32" Type="http://schemas.openxmlformats.org/officeDocument/2006/relationships/hyperlink" Target="https://paperpile.com/c/9K0pK4/Rno0" TargetMode="External"/><Relationship Id="rId37" Type="http://schemas.openxmlformats.org/officeDocument/2006/relationships/hyperlink" Target="http://dx.doi.org/10.1007/s10955-022-02920-8" TargetMode="External"/><Relationship Id="rId40" Type="http://schemas.openxmlformats.org/officeDocument/2006/relationships/hyperlink" Target="http://paperpile.com/b/9K0pK4/59OkI" TargetMode="External"/><Relationship Id="rId45" Type="http://schemas.openxmlformats.org/officeDocument/2006/relationships/hyperlink" Target="http://dx.doi.org/10.3182/20140824-6-za-1003.02770" TargetMode="External"/><Relationship Id="rId53" Type="http://schemas.openxmlformats.org/officeDocument/2006/relationships/hyperlink" Target="http://dx.doi.org/10.3934/nhm.2015.10.477" TargetMode="External"/><Relationship Id="rId58" Type="http://schemas.openxmlformats.org/officeDocument/2006/relationships/hyperlink" Target="http://dx.doi.org/10.1093/hcr/hqx010" TargetMode="External"/><Relationship Id="rId66" Type="http://schemas.openxmlformats.org/officeDocument/2006/relationships/hyperlink" Target="https://github.com/frantisek901/Spirals/tree/master/IdentityPaper"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paperpile.com/b/9K0pK4/9YiP" TargetMode="External"/><Relationship Id="rId19" Type="http://schemas.openxmlformats.org/officeDocument/2006/relationships/hyperlink" Target="https://paperpile.com/c/9K0pK4/CMcs" TargetMode="External"/><Relationship Id="rId14" Type="http://schemas.openxmlformats.org/officeDocument/2006/relationships/hyperlink" Target="https://paperpile.com/c/9K0pK4/X85DM" TargetMode="External"/><Relationship Id="rId22" Type="http://schemas.openxmlformats.org/officeDocument/2006/relationships/hyperlink" Target="https://paperpile.com/c/9K0pK4/MflG" TargetMode="External"/><Relationship Id="rId27" Type="http://schemas.microsoft.com/office/2016/09/relationships/commentsIds" Target="commentsIds.xml"/><Relationship Id="rId30" Type="http://schemas.openxmlformats.org/officeDocument/2006/relationships/image" Target="media/image2.png"/><Relationship Id="rId35" Type="http://schemas.openxmlformats.org/officeDocument/2006/relationships/hyperlink" Target="http://paperpile.com/b/9K0pK4/43Z3" TargetMode="External"/><Relationship Id="rId43" Type="http://schemas.openxmlformats.org/officeDocument/2006/relationships/hyperlink" Target="http://dx.doi.org/10.1140/epjb/e2013-40777-7" TargetMode="External"/><Relationship Id="rId48" Type="http://schemas.openxmlformats.org/officeDocument/2006/relationships/hyperlink" Target="http://paperpile.com/b/9K0pK4/naW5" TargetMode="External"/><Relationship Id="rId56" Type="http://schemas.openxmlformats.org/officeDocument/2006/relationships/hyperlink" Target="http://paperpile.com/b/9K0pK4/iVqb" TargetMode="External"/><Relationship Id="rId64" Type="http://schemas.openxmlformats.org/officeDocument/2006/relationships/hyperlink" Target="http://paperpile.com/b/9K0pK4/yTKN" TargetMode="External"/><Relationship Id="rId69" Type="http://schemas.openxmlformats.org/officeDocument/2006/relationships/hyperlink" Target="http://paperpile.com/b/9K0pK4/OtL4" TargetMode="External"/><Relationship Id="rId8" Type="http://schemas.openxmlformats.org/officeDocument/2006/relationships/hyperlink" Target="https://paperpile.com/c/9K0pK4/9kjaY" TargetMode="External"/><Relationship Id="rId51" Type="http://schemas.openxmlformats.org/officeDocument/2006/relationships/hyperlink" Target="http://dx.doi.org/10.23919/chicc.2018.848268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aperpile.com/c/9K0pK4/e4Mu+H2gec" TargetMode="External"/><Relationship Id="rId17" Type="http://schemas.openxmlformats.org/officeDocument/2006/relationships/hyperlink" Target="https://paperpile.com/c/9K0pK4/kcLo" TargetMode="External"/><Relationship Id="rId25" Type="http://schemas.openxmlformats.org/officeDocument/2006/relationships/comments" Target="comments.xml"/><Relationship Id="rId33" Type="http://schemas.openxmlformats.org/officeDocument/2006/relationships/hyperlink" Target="https://paperpile.com/c/9K0pK4/tv5hZ" TargetMode="External"/><Relationship Id="rId38" Type="http://schemas.openxmlformats.org/officeDocument/2006/relationships/hyperlink" Target="http://paperpile.com/b/9K0pK4/e4Mu" TargetMode="External"/><Relationship Id="rId46" Type="http://schemas.openxmlformats.org/officeDocument/2006/relationships/hyperlink" Target="http://paperpile.com/b/9K0pK4/H2gec" TargetMode="External"/><Relationship Id="rId59" Type="http://schemas.openxmlformats.org/officeDocument/2006/relationships/hyperlink" Target="http://paperpile.com/b/9K0pK4/JJ7U" TargetMode="External"/><Relationship Id="rId67" Type="http://schemas.openxmlformats.org/officeDocument/2006/relationships/hyperlink" Target="http://paperpile.com/b/9K0pK4/RwQB" TargetMode="External"/><Relationship Id="rId20" Type="http://schemas.openxmlformats.org/officeDocument/2006/relationships/hyperlink" Target="https://paperpile.com/c/9K0pK4/JJ7U" TargetMode="External"/><Relationship Id="rId41" Type="http://schemas.openxmlformats.org/officeDocument/2006/relationships/hyperlink" Target="http://dx.doi.org/10.1007/s10618-017-0527-9" TargetMode="External"/><Relationship Id="rId54" Type="http://schemas.openxmlformats.org/officeDocument/2006/relationships/hyperlink" Target="http://paperpile.com/b/9K0pK4/b89S" TargetMode="External"/><Relationship Id="rId62" Type="http://schemas.openxmlformats.org/officeDocument/2006/relationships/hyperlink" Target="http://paperpile.com/b/9K0pK4/MflG" TargetMode="External"/><Relationship Id="rId70" Type="http://schemas.openxmlformats.org/officeDocument/2006/relationships/hyperlink" Target="http://dx.doi.org/10.1016/j.physa.2019.12179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9K0pK4/s5xU" TargetMode="External"/><Relationship Id="rId23" Type="http://schemas.openxmlformats.org/officeDocument/2006/relationships/hyperlink" Target="https://paperpile.com/c/9K0pK4/yTKN" TargetMode="External"/><Relationship Id="rId28" Type="http://schemas.microsoft.com/office/2018/08/relationships/commentsExtensible" Target="commentsExtensible.xml"/><Relationship Id="rId36" Type="http://schemas.openxmlformats.org/officeDocument/2006/relationships/hyperlink" Target="http://paperpile.com/b/9K0pK4/9kjaY" TargetMode="External"/><Relationship Id="rId49" Type="http://schemas.openxmlformats.org/officeDocument/2006/relationships/hyperlink" Target="http://dx.doi.org/10.1109/cdc.2018.8618877" TargetMode="External"/><Relationship Id="rId57" Type="http://schemas.openxmlformats.org/officeDocument/2006/relationships/hyperlink" Target="http://paperpile.com/b/9K0pK4/CMcs" TargetMode="External"/><Relationship Id="rId10" Type="http://schemas.openxmlformats.org/officeDocument/2006/relationships/hyperlink" Target="https://paperpile.com/c/9K0pK4/59OkI+AaGXo" TargetMode="External"/><Relationship Id="rId31" Type="http://schemas.openxmlformats.org/officeDocument/2006/relationships/image" Target="media/image3.png"/><Relationship Id="rId44" Type="http://schemas.openxmlformats.org/officeDocument/2006/relationships/hyperlink" Target="http://paperpile.com/b/9K0pK4/tv5hZ" TargetMode="External"/><Relationship Id="rId52" Type="http://schemas.openxmlformats.org/officeDocument/2006/relationships/hyperlink" Target="http://paperpile.com/b/9K0pK4/s5xU" TargetMode="External"/><Relationship Id="rId60" Type="http://schemas.openxmlformats.org/officeDocument/2006/relationships/hyperlink" Target="https://academic.oup.com/ct/article-abstract/17/3/281/4098761" TargetMode="External"/><Relationship Id="rId65" Type="http://schemas.openxmlformats.org/officeDocument/2006/relationships/hyperlink" Target="http://paperpile.com/b/9K0pK4/yTKN" TargetMode="External"/><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paperpile.com/c/9K0pK4/e4Mu" TargetMode="External"/><Relationship Id="rId13" Type="http://schemas.openxmlformats.org/officeDocument/2006/relationships/hyperlink" Target="https://paperpile.com/c/9K0pK4/naW5" TargetMode="External"/><Relationship Id="rId18" Type="http://schemas.openxmlformats.org/officeDocument/2006/relationships/hyperlink" Target="https://paperpile.com/c/9K0pK4/iVqb" TargetMode="External"/><Relationship Id="rId39" Type="http://schemas.openxmlformats.org/officeDocument/2006/relationships/hyperlink" Target="http://dx.doi.org/10.1002/pamm.201410382" TargetMode="External"/><Relationship Id="rId34" Type="http://schemas.openxmlformats.org/officeDocument/2006/relationships/hyperlink" Target="https://paperpile.com/c/9K0pK4/OtL4" TargetMode="External"/><Relationship Id="rId50" Type="http://schemas.openxmlformats.org/officeDocument/2006/relationships/hyperlink" Target="http://paperpile.com/b/9K0pK4/X85DM" TargetMode="External"/><Relationship Id="rId55" Type="http://schemas.openxmlformats.org/officeDocument/2006/relationships/hyperlink" Target="http://paperpile.com/b/9K0pK4/kcLo" TargetMode="External"/><Relationship Id="rId7" Type="http://schemas.openxmlformats.org/officeDocument/2006/relationships/hyperlink" Target="https://paperpile.com/c/9K0pK4/43Z3" TargetMode="Externa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5601</Words>
  <Characters>31930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Jennifer</dc:creator>
  <cp:lastModifiedBy>Slater, Michael</cp:lastModifiedBy>
  <cp:revision>3</cp:revision>
  <dcterms:created xsi:type="dcterms:W3CDTF">2023-03-07T15:40:00Z</dcterms:created>
  <dcterms:modified xsi:type="dcterms:W3CDTF">2023-03-07T15:42:00Z</dcterms:modified>
</cp:coreProperties>
</file>